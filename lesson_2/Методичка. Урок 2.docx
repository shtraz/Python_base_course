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E8" w:rsidRPr="00414E1E" w:rsidRDefault="00414E1E">
      <w:pPr>
        <w:pStyle w:val="a3"/>
        <w:rPr>
          <w:lang w:val="ru-RU"/>
        </w:rPr>
      </w:pPr>
      <w:bookmarkStart w:id="0" w:name="_gjdgxs" w:colFirst="0" w:colLast="0"/>
      <w:bookmarkEnd w:id="0"/>
      <w:r w:rsidRPr="00414E1E">
        <w:rPr>
          <w:lang w:val="ru-RU"/>
        </w:rPr>
        <w:t>Урок 2. Встроенные тип</w:t>
      </w:r>
      <w:bookmarkStart w:id="1" w:name="_GoBack"/>
      <w:bookmarkEnd w:id="1"/>
      <w:r w:rsidRPr="00414E1E">
        <w:rPr>
          <w:lang w:val="ru-RU"/>
        </w:rPr>
        <w:t>ы и операции с ними</w:t>
      </w:r>
    </w:p>
    <w:p w:rsidR="00841EE8" w:rsidRPr="00414E1E" w:rsidRDefault="00414E1E">
      <w:pPr>
        <w:pStyle w:val="a4"/>
        <w:spacing w:before="200" w:after="200"/>
        <w:jc w:val="both"/>
        <w:rPr>
          <w:lang w:val="ru-RU"/>
        </w:rPr>
      </w:pPr>
      <w:bookmarkStart w:id="2" w:name="_pvgumfriw1sy" w:colFirst="0" w:colLast="0"/>
      <w:bookmarkEnd w:id="2"/>
      <w:r w:rsidRPr="00414E1E">
        <w:rPr>
          <w:color w:val="000000"/>
          <w:lang w:val="ru-RU"/>
        </w:rPr>
        <w:t xml:space="preserve">В уроке приведено описание ключевых встроенных типов данных, реализованных в </w:t>
      </w:r>
      <w:r>
        <w:rPr>
          <w:color w:val="000000"/>
        </w:rPr>
        <w:t>Python</w:t>
      </w:r>
      <w:r w:rsidRPr="00414E1E">
        <w:rPr>
          <w:color w:val="000000"/>
          <w:lang w:val="ru-RU"/>
        </w:rPr>
        <w:t xml:space="preserve">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Также в рамках урока мы познакомимся с понятиями  тернарного оператора и оператора </w:t>
      </w:r>
      <w:r>
        <w:rPr>
          <w:color w:val="000000"/>
        </w:rPr>
        <w:t>is</w:t>
      </w:r>
      <w:r w:rsidRPr="00414E1E">
        <w:rPr>
          <w:color w:val="000000"/>
          <w:lang w:val="ru-RU"/>
        </w:rPr>
        <w:t>. Обязательно коснёмся и некоторых операций, выполняемых с данными базовых типов, узнаем о трюках, которые может использовать разработчик для повышения лаконичности кода.</w:t>
      </w:r>
    </w:p>
    <w:p w:rsidR="00841EE8" w:rsidRPr="00414E1E" w:rsidRDefault="00841EE8">
      <w:pPr>
        <w:rPr>
          <w:lang w:val="ru-RU"/>
        </w:rPr>
      </w:pPr>
    </w:p>
    <w:p w:rsidR="00841EE8" w:rsidRPr="00414E1E" w:rsidRDefault="00841EE8">
      <w:pPr>
        <w:pStyle w:val="2"/>
        <w:rPr>
          <w:lang w:val="ru-RU"/>
        </w:rPr>
      </w:pPr>
      <w:bookmarkStart w:id="3" w:name="_objkl0596e96" w:colFirst="0" w:colLast="0"/>
      <w:bookmarkEnd w:id="3"/>
    </w:p>
    <w:p w:rsidR="00841EE8" w:rsidRPr="00414E1E" w:rsidRDefault="00841EE8">
      <w:pPr>
        <w:pStyle w:val="2"/>
        <w:rPr>
          <w:lang w:val="ru-RU"/>
        </w:rPr>
      </w:pPr>
      <w:bookmarkStart w:id="4" w:name="_pyr07cxttx0k" w:colFirst="0" w:colLast="0"/>
      <w:bookmarkEnd w:id="4"/>
    </w:p>
    <w:p w:rsidR="00841EE8" w:rsidRPr="00414E1E" w:rsidRDefault="00841EE8">
      <w:pPr>
        <w:pStyle w:val="2"/>
        <w:rPr>
          <w:lang w:val="ru-RU"/>
        </w:rPr>
      </w:pPr>
      <w:bookmarkStart w:id="5" w:name="_87kxi9slfrsi" w:colFirst="0" w:colLast="0"/>
      <w:bookmarkEnd w:id="5"/>
    </w:p>
    <w:p w:rsidR="00841EE8" w:rsidRPr="00414E1E" w:rsidRDefault="00841EE8">
      <w:pPr>
        <w:pStyle w:val="2"/>
        <w:rPr>
          <w:lang w:val="ru-RU"/>
        </w:rPr>
      </w:pPr>
      <w:bookmarkStart w:id="6" w:name="_s9b89zbra3dh" w:colFirst="0" w:colLast="0"/>
      <w:bookmarkEnd w:id="6"/>
    </w:p>
    <w:p w:rsidR="00841EE8" w:rsidRPr="00414E1E" w:rsidRDefault="00841EE8">
      <w:pPr>
        <w:pStyle w:val="2"/>
        <w:rPr>
          <w:lang w:val="ru-RU"/>
        </w:rPr>
      </w:pPr>
      <w:bookmarkStart w:id="7" w:name="_ocany2c69f6m" w:colFirst="0" w:colLast="0"/>
      <w:bookmarkEnd w:id="7"/>
    </w:p>
    <w:p w:rsidR="00841EE8" w:rsidRPr="00414E1E" w:rsidRDefault="00841EE8">
      <w:pPr>
        <w:pStyle w:val="2"/>
        <w:rPr>
          <w:lang w:val="ru-RU"/>
        </w:rPr>
      </w:pPr>
      <w:bookmarkStart w:id="8" w:name="_3bvxpdvl9fah" w:colFirst="0" w:colLast="0"/>
      <w:bookmarkEnd w:id="8"/>
    </w:p>
    <w:p w:rsidR="00841EE8" w:rsidRPr="00414E1E" w:rsidRDefault="00841EE8">
      <w:pPr>
        <w:rPr>
          <w:lang w:val="ru-RU"/>
        </w:rPr>
      </w:pPr>
    </w:p>
    <w:p w:rsidR="00841EE8" w:rsidRDefault="00841EE8">
      <w:pPr>
        <w:rPr>
          <w:lang w:val="ru-RU"/>
        </w:rPr>
      </w:pPr>
    </w:p>
    <w:p w:rsidR="00414E1E" w:rsidRPr="00414E1E" w:rsidRDefault="00414E1E">
      <w:pPr>
        <w:rPr>
          <w:lang w:val="ru-RU"/>
        </w:rPr>
      </w:pPr>
    </w:p>
    <w:p w:rsidR="00841EE8" w:rsidRDefault="00414E1E">
      <w:pPr>
        <w:pStyle w:val="a4"/>
      </w:pPr>
      <w:bookmarkStart w:id="9" w:name="_9swreo9argpt" w:colFirst="0" w:colLast="0"/>
      <w:bookmarkEnd w:id="9"/>
      <w:r>
        <w:lastRenderedPageBreak/>
        <w:t>Оглавление</w:t>
      </w:r>
    </w:p>
    <w:sdt>
      <w:sdtPr>
        <w:id w:val="1935005944"/>
        <w:docPartObj>
          <w:docPartGallery w:val="Table of Contents"/>
          <w:docPartUnique/>
        </w:docPartObj>
      </w:sdtPr>
      <w:sdtEndPr/>
      <w:sdtContent>
        <w:p w:rsidR="00841EE8" w:rsidRDefault="00414E1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l1dkm4a8sr5b">
            <w:r>
              <w:rPr>
                <w:color w:val="1155CC"/>
                <w:u w:val="single"/>
              </w:rPr>
              <w:t>Тип данных: число.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hab5b4q5i1y">
            <w:r w:rsidR="00414E1E">
              <w:rPr>
                <w:color w:val="1155CC"/>
                <w:u w:val="single"/>
              </w:rPr>
              <w:t>Целые (int)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1zrwyhgoa22">
            <w:r w:rsidR="00414E1E">
              <w:rPr>
                <w:color w:val="1155CC"/>
                <w:u w:val="single"/>
              </w:rPr>
              <w:t>Вещественные (float)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zwzklybtkuj">
            <w:r w:rsidR="00414E1E">
              <w:rPr>
                <w:color w:val="1155CC"/>
                <w:u w:val="single"/>
              </w:rPr>
              <w:t>Комплексные (complex)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x3nh4gi7ceye">
            <w:r w:rsidR="00414E1E">
              <w:rPr>
                <w:color w:val="1155CC"/>
                <w:u w:val="single"/>
              </w:rPr>
              <w:t>Тип данных: строка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5z3u6hw49fw">
            <w:r w:rsidR="00414E1E">
              <w:rPr>
                <w:color w:val="1155CC"/>
                <w:u w:val="single"/>
              </w:rPr>
              <w:t>Конкатенация (сцепление)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ja8nthexx1k">
            <w:r w:rsidR="00414E1E">
              <w:rPr>
                <w:color w:val="1155CC"/>
                <w:u w:val="single"/>
              </w:rPr>
              <w:t>Взятие элемента по индексу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n0hccuz5978">
            <w:r w:rsidR="00414E1E">
              <w:rPr>
                <w:color w:val="1155CC"/>
                <w:u w:val="single"/>
              </w:rPr>
              <w:t>Извлечение среза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180q8n8k1m3">
            <w:r w:rsidR="00414E1E">
              <w:rPr>
                <w:color w:val="1155CC"/>
                <w:u w:val="single"/>
              </w:rPr>
              <w:t>Механизмы реверса строк</w:t>
            </w:r>
          </w:hyperlink>
        </w:p>
        <w:p w:rsidR="00841EE8" w:rsidRDefault="00C759F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n05qkbqowq75">
            <w:r w:rsidR="00414E1E">
              <w:rPr>
                <w:color w:val="1155CC"/>
                <w:u w:val="single"/>
              </w:rPr>
              <w:t>Таблица методов строк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o5l66csrcfbu">
            <w:r w:rsidR="00414E1E">
              <w:rPr>
                <w:color w:val="1155CC"/>
                <w:u w:val="single"/>
              </w:rPr>
              <w:t>Тип данных: список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g0lgc5t0tzme">
            <w:r w:rsidR="00414E1E">
              <w:rPr>
                <w:color w:val="1155CC"/>
                <w:u w:val="single"/>
              </w:rPr>
              <w:t>Тип данных: кортеж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2x3rpf5etzud">
            <w:r w:rsidR="00414E1E">
              <w:rPr>
                <w:color w:val="1155CC"/>
                <w:u w:val="single"/>
              </w:rPr>
              <w:t>Тип данных: множество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kp65dmu0s261">
            <w:r w:rsidR="00414E1E">
              <w:rPr>
                <w:color w:val="1155CC"/>
                <w:u w:val="single"/>
              </w:rPr>
              <w:t>Тип данных: словарь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d7vfdhs4ym7o">
            <w:r w:rsidR="00414E1E">
              <w:rPr>
                <w:color w:val="1155CC"/>
                <w:u w:val="single"/>
              </w:rPr>
              <w:t>Тип данных: bool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vysv5glo9lri">
            <w:r w:rsidR="00414E1E">
              <w:rPr>
                <w:color w:val="1155CC"/>
                <w:u w:val="single"/>
              </w:rPr>
              <w:t>Тип данных: bytes и bytearray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ig49qj9buc5f">
            <w:r w:rsidR="00414E1E">
              <w:rPr>
                <w:color w:val="1155CC"/>
                <w:u w:val="single"/>
              </w:rPr>
              <w:t>Тип данных: NoneType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ft31uf1jso9t">
            <w:r w:rsidR="00414E1E">
              <w:rPr>
                <w:color w:val="1155CC"/>
                <w:u w:val="single"/>
              </w:rPr>
              <w:t>Тип данных: исключение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r57u3uv7acwz">
            <w:r w:rsidR="00414E1E">
              <w:rPr>
                <w:color w:val="1155CC"/>
                <w:u w:val="single"/>
              </w:rPr>
              <w:t>О цикле for in для обхода последовательностей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v4htlimm7qnv">
            <w:r w:rsidR="00414E1E">
              <w:rPr>
                <w:color w:val="1155CC"/>
                <w:u w:val="single"/>
              </w:rPr>
              <w:t>Понятие тернарного оператора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yhudxu86tw2x">
            <w:r w:rsidR="00414E1E">
              <w:rPr>
                <w:color w:val="1155CC"/>
                <w:u w:val="single"/>
              </w:rPr>
              <w:t>Оператор is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4yrpat2c51wl">
            <w:r w:rsidR="00414E1E">
              <w:rPr>
                <w:color w:val="1155CC"/>
                <w:u w:val="single"/>
              </w:rPr>
              <w:t>Десятка лучших трюков в Python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tcled8eyy3n">
            <w:r w:rsidR="00414E1E">
              <w:rPr>
                <w:color w:val="1155CC"/>
                <w:u w:val="single"/>
              </w:rPr>
              <w:t>Объединение списков без цикла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hucmx5gr8kn">
            <w:r w:rsidR="00414E1E">
              <w:rPr>
                <w:color w:val="1155CC"/>
                <w:u w:val="single"/>
              </w:rPr>
              <w:t>Удаление дубликатов в списке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2g5f6brzad3">
            <w:r w:rsidR="00414E1E">
              <w:rPr>
                <w:color w:val="1155CC"/>
                <w:u w:val="single"/>
              </w:rPr>
              <w:t>Обмен значениями через кортежи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17ioigz6kd7">
            <w:r w:rsidR="00414E1E">
              <w:rPr>
                <w:color w:val="1155CC"/>
                <w:u w:val="single"/>
              </w:rPr>
              <w:t>Вывод значения несуществующего ключа в словаре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ekfu8hvkgtg">
            <w:r w:rsidR="00414E1E">
              <w:rPr>
                <w:color w:val="1155CC"/>
                <w:u w:val="single"/>
              </w:rPr>
              <w:t>Поиск самых часто встречающихся элементов списка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atu3hki0r8t">
            <w:r w:rsidR="00414E1E">
              <w:rPr>
                <w:color w:val="1155CC"/>
                <w:u w:val="single"/>
              </w:rPr>
              <w:t>Распаковка последовательностей при неизвестном количестве элементов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5izp8mhuhz">
            <w:r w:rsidR="00414E1E">
              <w:rPr>
                <w:color w:val="1155CC"/>
                <w:u w:val="single"/>
              </w:rPr>
              <w:t>Вывод с помощью функции print() без перевода строки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0iqa18iteo">
            <w:r w:rsidR="00414E1E">
              <w:rPr>
                <w:color w:val="1155CC"/>
                <w:u w:val="single"/>
              </w:rPr>
              <w:t>Сортировка словаря по значениям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bdsf1stx3n3">
            <w:r w:rsidR="00414E1E">
              <w:rPr>
                <w:color w:val="1155CC"/>
                <w:u w:val="single"/>
              </w:rPr>
              <w:t>Нумерованные списки</w:t>
            </w:r>
          </w:hyperlink>
        </w:p>
        <w:p w:rsidR="00841EE8" w:rsidRDefault="00C759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6lecbky2exl">
            <w:r w:rsidR="00414E1E">
              <w:rPr>
                <w:color w:val="1155CC"/>
                <w:u w:val="single"/>
              </w:rPr>
              <w:t>Транспонирование матрицы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fv3bylrz63ae">
            <w:r w:rsidR="00414E1E">
              <w:rPr>
                <w:color w:val="1155CC"/>
                <w:u w:val="single"/>
              </w:rPr>
              <w:t>Практическое задание</w:t>
            </w:r>
          </w:hyperlink>
        </w:p>
        <w:p w:rsidR="00841EE8" w:rsidRDefault="00C759F3">
          <w:pPr>
            <w:spacing w:line="240" w:lineRule="auto"/>
            <w:rPr>
              <w:color w:val="1155CC"/>
              <w:u w:val="single"/>
            </w:rPr>
          </w:pPr>
          <w:hyperlink w:anchor="_vqapgkhnyfqp">
            <w:r w:rsidR="00414E1E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841EE8" w:rsidRDefault="00C759F3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 w:rsidR="00414E1E">
              <w:rPr>
                <w:color w:val="1155CC"/>
                <w:u w:val="single"/>
              </w:rPr>
              <w:t>Используемая литература</w:t>
            </w:r>
          </w:hyperlink>
          <w:r w:rsidR="00414E1E">
            <w:fldChar w:fldCharType="end"/>
          </w:r>
        </w:p>
      </w:sdtContent>
    </w:sdt>
    <w:p w:rsidR="00841EE8" w:rsidRDefault="00841EE8"/>
    <w:p w:rsidR="00841EE8" w:rsidRDefault="00414E1E">
      <w:pPr>
        <w:pStyle w:val="a4"/>
        <w:spacing w:before="200" w:after="200" w:line="276" w:lineRule="auto"/>
        <w:jc w:val="both"/>
        <w:rPr>
          <w:color w:val="000000"/>
        </w:rPr>
      </w:pPr>
      <w:bookmarkStart w:id="10" w:name="_vdn422y0da1e" w:colFirst="0" w:colLast="0"/>
      <w:bookmarkEnd w:id="10"/>
      <w:r>
        <w:rPr>
          <w:color w:val="000000"/>
        </w:rPr>
        <w:t>На этом уроке студент:</w:t>
      </w:r>
    </w:p>
    <w:p w:rsidR="00841EE8" w:rsidRPr="00414E1E" w:rsidRDefault="00414E1E">
      <w:pPr>
        <w:numPr>
          <w:ilvl w:val="0"/>
          <w:numId w:val="2"/>
        </w:numPr>
        <w:spacing w:before="0" w:after="0"/>
        <w:rPr>
          <w:lang w:val="ru-RU"/>
        </w:rPr>
      </w:pPr>
      <w:r w:rsidRPr="00414E1E">
        <w:rPr>
          <w:lang w:val="ru-RU"/>
        </w:rPr>
        <w:t xml:space="preserve">Узнает о встроенных в </w:t>
      </w:r>
      <w:r>
        <w:t>Python</w:t>
      </w:r>
      <w:r w:rsidRPr="00414E1E">
        <w:rPr>
          <w:lang w:val="ru-RU"/>
        </w:rPr>
        <w:t xml:space="preserve"> типах данных: числа, строки, байты, списки, кортежи, словари и т.д.</w:t>
      </w:r>
    </w:p>
    <w:p w:rsidR="00841EE8" w:rsidRPr="00414E1E" w:rsidRDefault="00414E1E">
      <w:pPr>
        <w:numPr>
          <w:ilvl w:val="0"/>
          <w:numId w:val="2"/>
        </w:numPr>
        <w:spacing w:before="0" w:after="0"/>
        <w:rPr>
          <w:lang w:val="ru-RU"/>
        </w:rPr>
      </w:pPr>
      <w:r w:rsidRPr="00414E1E">
        <w:rPr>
          <w:lang w:val="ru-RU"/>
        </w:rPr>
        <w:t>Научится работать с циклами для обхода типов данных — последовательностей.</w:t>
      </w:r>
    </w:p>
    <w:p w:rsidR="00841EE8" w:rsidRPr="00414E1E" w:rsidRDefault="00414E1E">
      <w:pPr>
        <w:numPr>
          <w:ilvl w:val="0"/>
          <w:numId w:val="2"/>
        </w:numPr>
        <w:spacing w:before="0" w:after="0"/>
        <w:rPr>
          <w:lang w:val="ru-RU"/>
        </w:rPr>
      </w:pPr>
      <w:r w:rsidRPr="00414E1E">
        <w:rPr>
          <w:lang w:val="ru-RU"/>
        </w:rPr>
        <w:t xml:space="preserve">Познакомится с тернарным оператором и оператором </w:t>
      </w:r>
      <w:r>
        <w:t>is</w:t>
      </w:r>
      <w:r w:rsidRPr="00414E1E">
        <w:rPr>
          <w:lang w:val="ru-RU"/>
        </w:rPr>
        <w:t>.</w:t>
      </w:r>
    </w:p>
    <w:p w:rsidR="00841EE8" w:rsidRPr="00414E1E" w:rsidRDefault="00414E1E">
      <w:pPr>
        <w:numPr>
          <w:ilvl w:val="0"/>
          <w:numId w:val="2"/>
        </w:numPr>
        <w:spacing w:before="0" w:after="0"/>
        <w:rPr>
          <w:lang w:val="ru-RU"/>
        </w:rPr>
      </w:pPr>
      <w:r w:rsidRPr="00414E1E">
        <w:rPr>
          <w:lang w:val="ru-RU"/>
        </w:rPr>
        <w:t>Научится выполнять различные операции со встроенными типами данных и использовать их в своих программах.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11" w:name="_l1dkm4a8sr5b" w:colFirst="0" w:colLast="0"/>
      <w:bookmarkEnd w:id="11"/>
      <w:r w:rsidRPr="00414E1E">
        <w:rPr>
          <w:lang w:val="ru-RU"/>
        </w:rPr>
        <w:t>Тип данных: число.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доступны следующие виды чисел: целые (тип </w:t>
      </w:r>
      <w:r>
        <w:rPr>
          <w:b/>
        </w:rPr>
        <w:t>int</w:t>
      </w:r>
      <w:r w:rsidRPr="00414E1E">
        <w:rPr>
          <w:lang w:val="ru-RU"/>
        </w:rPr>
        <w:t xml:space="preserve">), вещественные (тип </w:t>
      </w:r>
      <w:r>
        <w:rPr>
          <w:b/>
        </w:rPr>
        <w:t>float</w:t>
      </w:r>
      <w:r w:rsidRPr="00414E1E">
        <w:rPr>
          <w:lang w:val="ru-RU"/>
        </w:rPr>
        <w:t xml:space="preserve">), комплексные (тип </w:t>
      </w:r>
      <w:r>
        <w:rPr>
          <w:b/>
        </w:rPr>
        <w:t>complex</w:t>
      </w:r>
      <w:r w:rsidRPr="00414E1E">
        <w:rPr>
          <w:lang w:val="ru-RU"/>
        </w:rPr>
        <w:t>). Более подробно каждый из них рассматривается в следующем разделе урока.</w:t>
      </w:r>
    </w:p>
    <w:p w:rsidR="00841EE8" w:rsidRPr="00414E1E" w:rsidRDefault="00414E1E">
      <w:pPr>
        <w:pStyle w:val="2"/>
        <w:rPr>
          <w:sz w:val="24"/>
          <w:szCs w:val="24"/>
          <w:lang w:val="ru-RU"/>
        </w:rPr>
      </w:pPr>
      <w:bookmarkStart w:id="12" w:name="_thab5b4q5i1y" w:colFirst="0" w:colLast="0"/>
      <w:bookmarkEnd w:id="12"/>
      <w:r w:rsidRPr="00414E1E">
        <w:rPr>
          <w:sz w:val="24"/>
          <w:szCs w:val="24"/>
          <w:lang w:val="ru-RU"/>
        </w:rPr>
        <w:t>Целые (</w:t>
      </w:r>
      <w:r>
        <w:rPr>
          <w:sz w:val="24"/>
          <w:szCs w:val="24"/>
        </w:rPr>
        <w:t>int</w:t>
      </w:r>
      <w:r w:rsidRPr="00414E1E">
        <w:rPr>
          <w:sz w:val="24"/>
          <w:szCs w:val="24"/>
          <w:lang w:val="ru-RU"/>
        </w:rPr>
        <w:t>)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841EE8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Взятие по модулю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abs</w:t>
            </w:r>
            <w:r>
              <w:rPr>
                <w:rFonts w:ascii="Courier New" w:eastAsia="Courier New" w:hAnsi="Courier New" w:cs="Courier New"/>
                <w:highlight w:val="white"/>
              </w:rPr>
              <w:t>(-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)) -&gt; 6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Побитовое 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 xml:space="preserve">4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&amp;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 -&gt; 4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Побитовое ИЛИ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 xml:space="preserve">4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|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 -&gt; 6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Побитовое исключающее ИЛИ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 xml:space="preserve">4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^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 -&gt; 2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Битовый сдвиг влево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 xml:space="preserve">4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 -&gt; 256</w:t>
            </w:r>
          </w:p>
        </w:tc>
      </w:tr>
      <w:tr w:rsidR="00841EE8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Битовый сдвиг вправо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 xml:space="preserve">4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&gt;&gt;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highlight w:val="white"/>
              </w:rPr>
              <w:t>) -&gt; 0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 w:rsidRPr="00414E1E">
        <w:rPr>
          <w:lang w:val="ru-RU"/>
        </w:rPr>
        <w:t xml:space="preserve">Числа в </w:t>
      </w:r>
      <w:r>
        <w:t>Python</w:t>
      </w:r>
      <w:r w:rsidRPr="00414E1E">
        <w:rPr>
          <w:lang w:val="ru-RU"/>
        </w:rPr>
        <w:t xml:space="preserve"> могут быть представлены не только в десятичной, но и в других системах счисления. </w:t>
      </w:r>
      <w:r>
        <w:t>Для перевода между системами счисления применяются специальные функции.</w:t>
      </w:r>
    </w:p>
    <w:p w:rsidR="00841EE8" w:rsidRDefault="00414E1E" w:rsidP="00414E1E">
      <w:pPr>
        <w:tabs>
          <w:tab w:val="left" w:pos="1139"/>
        </w:tabs>
        <w:jc w:val="both"/>
      </w:pPr>
      <w:r>
        <w:tab/>
      </w:r>
    </w:p>
    <w:p w:rsidR="00841EE8" w:rsidRDefault="00841EE8">
      <w:pPr>
        <w:jc w:val="both"/>
      </w:pPr>
    </w:p>
    <w:tbl>
      <w:tblPr>
        <w:tblStyle w:val="a6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650"/>
        <w:gridCol w:w="3660"/>
      </w:tblGrid>
      <w:tr w:rsidR="00841EE8">
        <w:tc>
          <w:tcPr>
            <w:tcW w:w="13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65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66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841EE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int()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17.5</w:t>
            </w:r>
            <w:r>
              <w:rPr>
                <w:rFonts w:ascii="Courier New" w:eastAsia="Courier New" w:hAnsi="Courier New" w:cs="Courier New"/>
                <w:highlight w:val="white"/>
              </w:rPr>
              <w:t>)) -&gt; 17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'10001'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highlight w:val="white"/>
              </w:rPr>
              <w:t>)) -&gt; 17</w:t>
            </w:r>
          </w:p>
          <w:p w:rsidR="00841EE8" w:rsidRDefault="00841EE8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</w:p>
          <w:p w:rsidR="00841EE8" w:rsidRDefault="00841EE8">
            <w:pPr>
              <w:widowControl w:val="0"/>
              <w:spacing w:before="0" w:after="0"/>
              <w:jc w:val="center"/>
            </w:pPr>
          </w:p>
        </w:tc>
      </w:tr>
      <w:tr w:rsidR="00841EE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bin()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Преобразовать к двоичному формату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bin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highlight w:val="white"/>
              </w:rPr>
              <w:t>))-&gt; 0b10001</w:t>
            </w:r>
          </w:p>
        </w:tc>
      </w:tr>
      <w:tr w:rsidR="00841EE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oct()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Преобразовать к восьмеричному формату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oct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highlight w:val="white"/>
              </w:rPr>
              <w:t>)) -&gt; 0o21</w:t>
            </w:r>
          </w:p>
        </w:tc>
      </w:tr>
      <w:tr w:rsidR="00841EE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hex()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Преобразовать к шестнадцатеричному формату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hex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highlight w:val="white"/>
              </w:rPr>
              <w:t>)) -&gt; 0x11</w:t>
            </w:r>
          </w:p>
        </w:tc>
      </w:tr>
    </w:tbl>
    <w:p w:rsidR="00841EE8" w:rsidRDefault="00414E1E">
      <w:pPr>
        <w:pStyle w:val="2"/>
      </w:pPr>
      <w:bookmarkStart w:id="13" w:name="_w1zrwyhgoa22" w:colFirst="0" w:colLast="0"/>
      <w:bookmarkEnd w:id="13"/>
      <w:r>
        <w:rPr>
          <w:sz w:val="24"/>
          <w:szCs w:val="24"/>
        </w:rPr>
        <w:t>Вещественные (float)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Поддерживают операции, аналогичные операциям, выполняемым с целыми числами. Более подробно рассмотрены в первом уроке.</w:t>
      </w:r>
    </w:p>
    <w:p w:rsidR="00841EE8" w:rsidRPr="00414E1E" w:rsidRDefault="00414E1E">
      <w:pPr>
        <w:pStyle w:val="2"/>
        <w:rPr>
          <w:sz w:val="24"/>
          <w:szCs w:val="24"/>
          <w:lang w:val="ru-RU"/>
        </w:rPr>
      </w:pPr>
      <w:bookmarkStart w:id="14" w:name="_1zwzklybtkuj" w:colFirst="0" w:colLast="0"/>
      <w:bookmarkEnd w:id="14"/>
      <w:r w:rsidRPr="00414E1E">
        <w:rPr>
          <w:sz w:val="24"/>
          <w:szCs w:val="24"/>
          <w:lang w:val="ru-RU"/>
        </w:rPr>
        <w:t>Комплексные (</w:t>
      </w:r>
      <w:r>
        <w:rPr>
          <w:sz w:val="24"/>
          <w:szCs w:val="24"/>
        </w:rPr>
        <w:t>complex</w:t>
      </w:r>
      <w:r w:rsidRPr="00414E1E">
        <w:rPr>
          <w:sz w:val="24"/>
          <w:szCs w:val="24"/>
          <w:lang w:val="ru-RU"/>
        </w:rPr>
        <w:t>)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Под комплексным числом понимается выражение вида </w:t>
      </w:r>
      <w:r>
        <w:rPr>
          <w:b/>
        </w:rPr>
        <w:t>a</w:t>
      </w:r>
      <w:r w:rsidRPr="00414E1E">
        <w:rPr>
          <w:b/>
          <w:lang w:val="ru-RU"/>
        </w:rPr>
        <w:t xml:space="preserve"> + </w:t>
      </w:r>
      <w:r>
        <w:rPr>
          <w:b/>
        </w:rPr>
        <w:t>ib</w:t>
      </w:r>
      <w:r w:rsidRPr="00414E1E">
        <w:rPr>
          <w:lang w:val="ru-RU"/>
        </w:rPr>
        <w:t xml:space="preserve">, где </w:t>
      </w:r>
      <w:r>
        <w:rPr>
          <w:b/>
        </w:rPr>
        <w:t>a</w:t>
      </w:r>
      <w:r w:rsidRPr="00414E1E">
        <w:rPr>
          <w:lang w:val="ru-RU"/>
        </w:rPr>
        <w:t xml:space="preserve"> и </w:t>
      </w:r>
      <w:r>
        <w:rPr>
          <w:b/>
        </w:rPr>
        <w:t>b</w:t>
      </w:r>
      <w:r w:rsidRPr="00414E1E">
        <w:rPr>
          <w:lang w:val="ru-RU"/>
        </w:rPr>
        <w:t xml:space="preserve"> являются любыми действительными числами, </w:t>
      </w:r>
      <w:r>
        <w:rPr>
          <w:b/>
        </w:rPr>
        <w:t>i</w:t>
      </w:r>
      <w:r w:rsidRPr="00414E1E">
        <w:rPr>
          <w:lang w:val="ru-RU"/>
        </w:rPr>
        <w:t xml:space="preserve"> - мнимая единица.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n_1 = complex(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n_2 = complex(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print(n_2)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6j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8j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pStyle w:val="2"/>
        <w:jc w:val="center"/>
      </w:pPr>
      <w:bookmarkStart w:id="15" w:name="_8kgiahtaunpv" w:colFirst="0" w:colLast="0"/>
      <w:bookmarkEnd w:id="15"/>
    </w:p>
    <w:p w:rsidR="00841EE8" w:rsidRDefault="00414E1E">
      <w:pPr>
        <w:pStyle w:val="1"/>
        <w:jc w:val="both"/>
      </w:pPr>
      <w:bookmarkStart w:id="16" w:name="_x3nh4gi7ceye" w:colFirst="0" w:colLast="0"/>
      <w:bookmarkEnd w:id="16"/>
      <w:r>
        <w:t>Тип данных: строка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Строка в </w:t>
      </w:r>
      <w:r>
        <w:t>Python</w:t>
      </w:r>
      <w:r w:rsidRPr="00414E1E">
        <w:rPr>
          <w:lang w:val="ru-RU"/>
        </w:rPr>
        <w:t xml:space="preserve"> — упорядоченный набор символов для хранения и представления текстовой информации.</w:t>
      </w:r>
    </w:p>
    <w:p w:rsidR="00841EE8" w:rsidRDefault="00414E1E">
      <w:pPr>
        <w:jc w:val="both"/>
      </w:pPr>
      <w:r>
        <w:t>Пример: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my_str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"простая строка"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print(my_str)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print(type(my_str))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простая строка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str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:rsidR="00841EE8" w:rsidRDefault="00841EE8"/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Простейший тип данных — упорядоченная неизменяемая коллекция элементов. Со строками в </w:t>
      </w:r>
      <w:r>
        <w:t>Python</w:t>
      </w:r>
      <w:r w:rsidRPr="00414E1E">
        <w:rPr>
          <w:lang w:val="ru-RU"/>
        </w:rPr>
        <w:t xml:space="preserve"> можно выполнять множество операций, например:</w:t>
      </w:r>
    </w:p>
    <w:p w:rsidR="00841EE8" w:rsidRPr="00414E1E" w:rsidRDefault="00414E1E">
      <w:pPr>
        <w:pStyle w:val="2"/>
        <w:rPr>
          <w:sz w:val="24"/>
          <w:szCs w:val="24"/>
          <w:lang w:val="ru-RU"/>
        </w:rPr>
      </w:pPr>
      <w:bookmarkStart w:id="17" w:name="_z5z3u6hw49fw" w:colFirst="0" w:colLast="0"/>
      <w:bookmarkEnd w:id="17"/>
      <w:r w:rsidRPr="00414E1E">
        <w:rPr>
          <w:sz w:val="24"/>
          <w:szCs w:val="24"/>
          <w:lang w:val="ru-RU"/>
        </w:rPr>
        <w:t>Конкатенация (сцепление)</w:t>
      </w:r>
    </w:p>
    <w:p w:rsidR="00841EE8" w:rsidRDefault="00414E1E">
      <w:pPr>
        <w:jc w:val="both"/>
      </w:pPr>
      <w:r>
        <w:t>Пример: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s1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s2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print(s1 + s2)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abrakadabra</w:t>
            </w:r>
          </w:p>
        </w:tc>
      </w:tr>
    </w:tbl>
    <w:p w:rsidR="00841EE8" w:rsidRDefault="00841EE8"/>
    <w:p w:rsidR="00841EE8" w:rsidRDefault="00414E1E">
      <w:pPr>
        <w:pStyle w:val="2"/>
        <w:rPr>
          <w:sz w:val="24"/>
          <w:szCs w:val="24"/>
        </w:rPr>
      </w:pPr>
      <w:bookmarkStart w:id="18" w:name="_4ja8nthexx1k" w:colFirst="0" w:colLast="0"/>
      <w:bookmarkEnd w:id="18"/>
      <w:r>
        <w:rPr>
          <w:sz w:val="24"/>
          <w:szCs w:val="24"/>
        </w:rPr>
        <w:t>Взятие элемента по индексу</w:t>
      </w:r>
    </w:p>
    <w:p w:rsidR="00841EE8" w:rsidRDefault="00414E1E">
      <w:pPr>
        <w:jc w:val="both"/>
      </w:pPr>
      <w:r>
        <w:t>Пример: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</w:t>
            </w:r>
          </w:p>
        </w:tc>
      </w:tr>
    </w:tbl>
    <w:p w:rsidR="00841EE8" w:rsidRDefault="00841EE8">
      <w:pPr>
        <w:pStyle w:val="2"/>
        <w:jc w:val="center"/>
      </w:pPr>
      <w:bookmarkStart w:id="19" w:name="_7s2zd9w81gu" w:colFirst="0" w:colLast="0"/>
      <w:bookmarkEnd w:id="19"/>
    </w:p>
    <w:p w:rsidR="00841EE8" w:rsidRDefault="00414E1E">
      <w:pPr>
        <w:pStyle w:val="2"/>
        <w:rPr>
          <w:sz w:val="24"/>
          <w:szCs w:val="24"/>
        </w:rPr>
      </w:pPr>
      <w:bookmarkStart w:id="20" w:name="_4n0hccuz5978" w:colFirst="0" w:colLast="0"/>
      <w:bookmarkEnd w:id="20"/>
      <w:r>
        <w:rPr>
          <w:sz w:val="24"/>
          <w:szCs w:val="24"/>
        </w:rPr>
        <w:t>Извлечение среза</w:t>
      </w:r>
    </w:p>
    <w:p w:rsidR="00841EE8" w:rsidRPr="00414E1E" w:rsidRDefault="00414E1E">
      <w:pPr>
        <w:rPr>
          <w:lang w:val="ru-RU"/>
        </w:rPr>
      </w:pPr>
      <w:r w:rsidRPr="00414E1E">
        <w:rPr>
          <w:lang w:val="ru-RU"/>
        </w:rPr>
        <w:t xml:space="preserve">Синтаксис: </w:t>
      </w:r>
      <w:r w:rsidRPr="00414E1E">
        <w:rPr>
          <w:b/>
          <w:lang w:val="ru-RU"/>
        </w:rPr>
        <w:t>[</w:t>
      </w:r>
      <w:r>
        <w:rPr>
          <w:b/>
        </w:rPr>
        <w:t>s</w:t>
      </w:r>
      <w:r w:rsidRPr="00414E1E">
        <w:rPr>
          <w:b/>
          <w:lang w:val="ru-RU"/>
        </w:rPr>
        <w:t>:</w:t>
      </w:r>
      <w:r>
        <w:rPr>
          <w:b/>
        </w:rPr>
        <w:t>f</w:t>
      </w:r>
      <w:r w:rsidRPr="00414E1E">
        <w:rPr>
          <w:b/>
          <w:lang w:val="ru-RU"/>
        </w:rPr>
        <w:t>:</w:t>
      </w:r>
      <w:r>
        <w:rPr>
          <w:b/>
        </w:rPr>
        <w:t>step</w:t>
      </w:r>
      <w:r w:rsidRPr="00414E1E">
        <w:rPr>
          <w:b/>
          <w:lang w:val="ru-RU"/>
        </w:rPr>
        <w:t>]</w:t>
      </w:r>
      <w:r w:rsidRPr="00414E1E">
        <w:rPr>
          <w:lang w:val="ru-RU"/>
        </w:rPr>
        <w:t xml:space="preserve">, где </w:t>
      </w:r>
      <w:r>
        <w:rPr>
          <w:b/>
        </w:rPr>
        <w:t>s</w:t>
      </w:r>
      <w:r w:rsidRPr="00414E1E">
        <w:rPr>
          <w:lang w:val="ru-RU"/>
        </w:rPr>
        <w:t xml:space="preserve"> — начало среза, </w:t>
      </w:r>
      <w:r>
        <w:rPr>
          <w:b/>
        </w:rPr>
        <w:t>f</w:t>
      </w:r>
      <w:r w:rsidRPr="00414E1E">
        <w:rPr>
          <w:lang w:val="ru-RU"/>
        </w:rPr>
        <w:t xml:space="preserve"> — окончание, </w:t>
      </w:r>
      <w:r>
        <w:rPr>
          <w:b/>
        </w:rPr>
        <w:t>step</w:t>
      </w:r>
      <w:r w:rsidRPr="00414E1E">
        <w:rPr>
          <w:lang w:val="ru-RU"/>
        </w:rPr>
        <w:t xml:space="preserve"> — шаг (опционально).</w:t>
      </w:r>
    </w:p>
    <w:p w:rsidR="00841EE8" w:rsidRPr="00414E1E" w:rsidRDefault="00841EE8">
      <w:pPr>
        <w:jc w:val="both"/>
        <w:rPr>
          <w:lang w:val="ru-RU"/>
        </w:rPr>
      </w:pPr>
    </w:p>
    <w:p w:rsidR="00841EE8" w:rsidRDefault="00414E1E">
      <w:pPr>
        <w:jc w:val="both"/>
      </w:pPr>
      <w:r>
        <w:t>Пример: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print(s[:])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print(s[::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kad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akada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abrak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akadabra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abrakadabra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arbadakarba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baa</w:t>
            </w:r>
          </w:p>
        </w:tc>
      </w:tr>
    </w:tbl>
    <w:p w:rsidR="00841EE8" w:rsidRDefault="00841EE8">
      <w:pPr>
        <w:pStyle w:val="2"/>
        <w:jc w:val="both"/>
        <w:rPr>
          <w:sz w:val="24"/>
          <w:szCs w:val="24"/>
        </w:rPr>
      </w:pPr>
      <w:bookmarkStart w:id="21" w:name="_exzo68il3rhl" w:colFirst="0" w:colLast="0"/>
      <w:bookmarkEnd w:id="21"/>
    </w:p>
    <w:p w:rsidR="00841EE8" w:rsidRPr="00414E1E" w:rsidRDefault="00414E1E">
      <w:pPr>
        <w:pStyle w:val="2"/>
        <w:jc w:val="both"/>
        <w:rPr>
          <w:sz w:val="24"/>
          <w:szCs w:val="24"/>
          <w:lang w:val="ru-RU"/>
        </w:rPr>
      </w:pPr>
      <w:bookmarkStart w:id="22" w:name="_m180q8n8k1m3" w:colFirst="0" w:colLast="0"/>
      <w:bookmarkEnd w:id="22"/>
      <w:r w:rsidRPr="00414E1E">
        <w:rPr>
          <w:sz w:val="24"/>
          <w:szCs w:val="24"/>
          <w:lang w:val="ru-RU"/>
        </w:rPr>
        <w:t>Механизмы реверса строк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Рассмотрим следующие механизмы реверса строк: срез, обратная итерация, алгоритм реверса на месте.</w:t>
      </w:r>
    </w:p>
    <w:p w:rsidR="00841EE8" w:rsidRDefault="00414E1E">
      <w:pPr>
        <w:numPr>
          <w:ilvl w:val="0"/>
          <w:numId w:val="3"/>
        </w:numPr>
        <w:ind w:left="360"/>
        <w:jc w:val="both"/>
      </w:pPr>
      <w:r>
        <w:t>Срез.</w:t>
      </w:r>
    </w:p>
    <w:p w:rsidR="00841EE8" w:rsidRDefault="00414E1E">
      <w:pPr>
        <w:jc w:val="both"/>
      </w:pPr>
      <w:r>
        <w:t>Пример: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string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"abrakadbra"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str_reverse = string[::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print(str_reverse)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arbdakarba</w:t>
            </w:r>
          </w:p>
        </w:tc>
      </w:tr>
    </w:tbl>
    <w:p w:rsidR="00841EE8" w:rsidRDefault="00841EE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841EE8" w:rsidRDefault="00414E1E">
      <w:pPr>
        <w:numPr>
          <w:ilvl w:val="0"/>
          <w:numId w:val="3"/>
        </w:numPr>
        <w:ind w:left="360"/>
        <w:jc w:val="both"/>
      </w:pPr>
      <w:r>
        <w:t>Обратная итерация.</w:t>
      </w:r>
    </w:p>
    <w:p w:rsidR="00841EE8" w:rsidRDefault="00414E1E">
      <w:pPr>
        <w:jc w:val="both"/>
      </w:pPr>
      <w:r>
        <w:t>Пример: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reversed(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"abrakadbra"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</w:p>
        </w:tc>
      </w:tr>
    </w:tbl>
    <w:p w:rsidR="00841EE8" w:rsidRDefault="00841EE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841EE8" w:rsidRDefault="00414E1E">
      <w:pPr>
        <w:numPr>
          <w:ilvl w:val="0"/>
          <w:numId w:val="3"/>
        </w:numPr>
        <w:ind w:left="360"/>
        <w:jc w:val="both"/>
      </w:pPr>
      <w:r>
        <w:t>Реверс на месте.</w:t>
      </w:r>
    </w:p>
    <w:p w:rsidR="00841EE8" w:rsidRDefault="00414E1E">
      <w:pPr>
        <w:jc w:val="both"/>
      </w:pPr>
      <w:r>
        <w:t>Пример: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9B7C6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string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str_reverse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symbols = list(string)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range(len(string) //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tmp = symbols[el]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symbols[el] = symbols[len(string) - el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symbols[len(string) - el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tmp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str_reverse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.join(symbols)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print(str_reverse)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arbadakarba</w:t>
            </w:r>
          </w:p>
        </w:tc>
      </w:tr>
    </w:tbl>
    <w:p w:rsidR="00841EE8" w:rsidRDefault="00414E1E">
      <w:pPr>
        <w:pStyle w:val="3"/>
        <w:jc w:val="both"/>
      </w:pPr>
      <w:bookmarkStart w:id="23" w:name="_n05qkbqowq75" w:colFirst="0" w:colLast="0"/>
      <w:bookmarkEnd w:id="23"/>
      <w:r>
        <w:t>Таблица методов строк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Рассмотрим методы, применяемые в приложениях для операций со строками и примеры их использования.</w:t>
      </w:r>
    </w:p>
    <w:tbl>
      <w:tblPr>
        <w:tblStyle w:val="af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670"/>
        <w:gridCol w:w="4080"/>
      </w:tblGrid>
      <w:tr w:rsidR="00841EE8">
        <w:tc>
          <w:tcPr>
            <w:tcW w:w="288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267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8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len(строка)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Возвращает длину строки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len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"my_string"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highlight w:val="white"/>
              </w:rPr>
              <w:t>-&gt; 9</w:t>
            </w: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строка.split(&lt;разделитель&gt;)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Разбить строку по разделителю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"раз два три"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split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()) 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-&gt; ['раз', 'два', 'три']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"четыре_пять_шесть"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split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'_'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 -&gt; ['четыре', 'пять', 'шесть']</w:t>
            </w:r>
          </w:p>
          <w:p w:rsidR="00841EE8" w:rsidRPr="00414E1E" w:rsidRDefault="00841EE8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&lt;разделитель&gt;.join(список)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Собрать строку из списка с указанным разделителем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'_'</w:t>
            </w:r>
            <w:r>
              <w:rPr>
                <w:rFonts w:ascii="Courier New" w:eastAsia="Courier New" w:hAnsi="Courier New" w:cs="Courier New"/>
                <w:highlight w:val="white"/>
              </w:rPr>
              <w:t>.join([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'раз'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'два'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'три'</w:t>
            </w:r>
            <w:r>
              <w:rPr>
                <w:rFonts w:ascii="Courier New" w:eastAsia="Courier New" w:hAnsi="Courier New" w:cs="Courier New"/>
                <w:highlight w:val="white"/>
              </w:rPr>
              <w:t>]))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highlight w:val="white"/>
              </w:rPr>
              <w:t xml:space="preserve"> 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-&gt; раз_два_три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join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([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'раз'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'два'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'три'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])) -&gt; раздватри</w:t>
            </w: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строка.title()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Перевести первую букву каждого слова в верхний регистр, остальные - в нижний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"ехал грека через реку"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title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())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-&gt; Ехал Грека Через Реку</w:t>
            </w: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строка.upper()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Преобразовать строку к верхнему регистру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'простая строка'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upper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())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lang w:val="ru-RU"/>
              </w:rPr>
              <w:t>-&gt; ПРОСТАЯ СТРОКА</w:t>
            </w: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строка.lower()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Преобразовать строку к нижнему регистру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'ПРОСТАЯ СТРОКА'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lower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()) 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lang w:val="ru-RU"/>
              </w:rPr>
              <w:t>-&gt; простая строка</w:t>
            </w:r>
          </w:p>
          <w:p w:rsidR="00841EE8" w:rsidRPr="00414E1E" w:rsidRDefault="00841EE8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строка.istitle()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Проверить, начинаются ли слова строки с буквы в верхнем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'Ехал Грека Через Реку'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.istitle()) </w:t>
            </w:r>
            <w:r>
              <w:rPr>
                <w:rFonts w:ascii="Courier New" w:eastAsia="Courier New" w:hAnsi="Courier New" w:cs="Courier New"/>
              </w:rPr>
              <w:t>-&gt; True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'Ехал Грека Через реку'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.istitle()) </w:t>
            </w:r>
            <w:r>
              <w:rPr>
                <w:rFonts w:ascii="Courier New" w:eastAsia="Courier New" w:hAnsi="Courier New" w:cs="Courier New"/>
              </w:rPr>
              <w:t>-&gt; False</w:t>
            </w:r>
          </w:p>
          <w:p w:rsidR="00841EE8" w:rsidRDefault="00841EE8">
            <w:pPr>
              <w:widowControl w:val="0"/>
              <w:spacing w:before="0" w:after="0"/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строка.isupper()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Проверить, состоит ли строка из символов в верхнем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'ПРОСТАЯ СТРОКА'</w:t>
            </w:r>
            <w:r>
              <w:rPr>
                <w:rFonts w:ascii="Courier New" w:eastAsia="Courier New" w:hAnsi="Courier New" w:cs="Courier New"/>
                <w:highlight w:val="white"/>
              </w:rPr>
              <w:t>.isupper())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-&gt; True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'простая строка'</w:t>
            </w:r>
            <w:r>
              <w:rPr>
                <w:rFonts w:ascii="Courier New" w:eastAsia="Courier New" w:hAnsi="Courier New" w:cs="Courier New"/>
                <w:highlight w:val="white"/>
              </w:rPr>
              <w:t>.isupper())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строка.islower()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Проверить, состоит ли строка из символов в нижнем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'простая строка'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.islower()) 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'ПРОСТАЯ СТРОКА'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.islower())  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ord(символ)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Получить </w:t>
            </w:r>
            <w:r>
              <w:t>ASCII</w:t>
            </w:r>
            <w:r w:rsidRPr="00414E1E">
              <w:rPr>
                <w:lang w:val="ru-RU"/>
              </w:rPr>
              <w:t>-код для символа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ord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'b'</w:t>
            </w:r>
            <w:r>
              <w:rPr>
                <w:rFonts w:ascii="Courier New" w:eastAsia="Courier New" w:hAnsi="Courier New" w:cs="Courier New"/>
                <w:highlight w:val="white"/>
              </w:rPr>
              <w:t>)) -&gt; 98</w:t>
            </w:r>
          </w:p>
          <w:p w:rsidR="00841EE8" w:rsidRDefault="00841EE8">
            <w:pPr>
              <w:widowControl w:val="0"/>
              <w:spacing w:before="0" w:after="0"/>
              <w:jc w:val="center"/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chr(код)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Получить символ по </w:t>
            </w:r>
            <w:r>
              <w:t>ASCII</w:t>
            </w:r>
            <w:r w:rsidRPr="00414E1E">
              <w:rPr>
                <w:lang w:val="ru-RU"/>
              </w:rPr>
              <w:t>-коду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chr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98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-&gt; 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'b'</w:t>
            </w:r>
          </w:p>
          <w:p w:rsidR="00841EE8" w:rsidRDefault="00841EE8">
            <w:pPr>
              <w:widowControl w:val="0"/>
              <w:spacing w:before="0" w:after="0"/>
              <w:jc w:val="center"/>
            </w:pP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count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Вернуть количество вхождений подстроки в строку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count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 -&gt; 3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count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2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4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 -&gt; 1</w:t>
            </w:r>
          </w:p>
          <w:p w:rsidR="00841EE8" w:rsidRPr="00414E1E" w:rsidRDefault="00841EE8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строка.capitalize()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Перевести первый символ строки в верхний регистр, остальные - в нижний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'cТРОКА'</w:t>
            </w:r>
            <w:r>
              <w:rPr>
                <w:rFonts w:ascii="Courier New" w:eastAsia="Courier New" w:hAnsi="Courier New" w:cs="Courier New"/>
                <w:highlight w:val="white"/>
              </w:rPr>
              <w:t>.capitalize()) -&gt; Cтрока</w:t>
            </w:r>
          </w:p>
          <w:p w:rsidR="00841EE8" w:rsidRDefault="00841EE8">
            <w:pPr>
              <w:widowControl w:val="0"/>
              <w:spacing w:before="0" w:after="0"/>
              <w:jc w:val="center"/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строка.startswith(шаблон)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Проверить, начинается ли строка с шаблона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.startswith(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.startswith(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'не'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строка.endswith(шаблон)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Проверить, заканчивается ли строка шаблоном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.endswith(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.endswith(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'не'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841EE8" w:rsidRPr="00C759F3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строка.replace(шаблон, замена)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Заменить в строке шаблон на указанную подстроку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replace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'не'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)) -&gt; 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'ненене'</w:t>
            </w:r>
          </w:p>
          <w:p w:rsidR="00841EE8" w:rsidRPr="00414E1E" w:rsidRDefault="00841EE8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index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Найти подстроку в строке. Получить позицию первого вхождения или получить </w:t>
            </w:r>
            <w:r>
              <w:t>ValueError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index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-&gt; 0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index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4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6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t>-&gt; 4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.index(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  <w:r>
              <w:t>-&gt; ValueError: substring not found</w:t>
            </w:r>
          </w:p>
          <w:p w:rsidR="00841EE8" w:rsidRDefault="00841EE8">
            <w:pPr>
              <w:widowControl w:val="0"/>
              <w:spacing w:before="0" w:after="0"/>
              <w:jc w:val="center"/>
            </w:pPr>
          </w:p>
        </w:tc>
      </w:tr>
      <w:tr w:rsidR="00841EE8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find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Найти подстроку в строке. Получить позицию первого вхождения или получить -1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find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)) </w:t>
            </w: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 w:rsidRPr="00414E1E">
              <w:rPr>
                <w:lang w:val="ru-RU"/>
              </w:rPr>
              <w:t>-&gt; 0</w:t>
            </w:r>
          </w:p>
          <w:p w:rsidR="00841EE8" w:rsidRPr="00414E1E" w:rsidRDefault="00841EE8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</w:p>
          <w:p w:rsidR="00841EE8" w:rsidRPr="00414E1E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'рарарара'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highlight w:val="white"/>
              </w:rPr>
              <w:t>find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(</w:t>
            </w:r>
            <w:r w:rsidRPr="00414E1E">
              <w:rPr>
                <w:rFonts w:ascii="Courier New" w:eastAsia="Courier New" w:hAnsi="Courier New" w:cs="Courier New"/>
                <w:b/>
                <w:color w:val="008080"/>
                <w:highlight w:val="white"/>
                <w:lang w:val="ru-RU"/>
              </w:rPr>
              <w:t>'ра'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4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 xml:space="preserve">, </w:t>
            </w:r>
            <w:r w:rsidRPr="00414E1E">
              <w:rPr>
                <w:rFonts w:ascii="Courier New" w:eastAsia="Courier New" w:hAnsi="Courier New" w:cs="Courier New"/>
                <w:color w:val="0000FF"/>
                <w:highlight w:val="white"/>
                <w:lang w:val="ru-RU"/>
              </w:rPr>
              <w:t>6</w:t>
            </w: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t>))</w:t>
            </w:r>
          </w:p>
          <w:p w:rsidR="00841EE8" w:rsidRDefault="00414E1E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highlight w:val="white"/>
              </w:rPr>
            </w:pPr>
            <w:r w:rsidRPr="00414E1E">
              <w:rPr>
                <w:rFonts w:ascii="Courier New" w:eastAsia="Courier New" w:hAnsi="Courier New" w:cs="Courier New"/>
                <w:highlight w:val="white"/>
                <w:lang w:val="ru-RU"/>
              </w:rPr>
              <w:lastRenderedPageBreak/>
              <w:t xml:space="preserve"> </w:t>
            </w:r>
            <w:r>
              <w:t>-&gt; 4</w:t>
            </w:r>
          </w:p>
          <w:p w:rsidR="00841EE8" w:rsidRDefault="00414E1E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  <w:highlight w:val="white"/>
              </w:rPr>
              <w:t>print</w:t>
            </w:r>
            <w:r>
              <w:rPr>
                <w:rFonts w:ascii="Courier New" w:eastAsia="Courier New" w:hAnsi="Courier New" w:cs="Courier New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'рарарара'</w:t>
            </w:r>
            <w:r>
              <w:rPr>
                <w:rFonts w:ascii="Courier New" w:eastAsia="Courier New" w:hAnsi="Courier New" w:cs="Courier New"/>
                <w:highlight w:val="white"/>
              </w:rPr>
              <w:t>.find(</w:t>
            </w:r>
            <w:r>
              <w:rPr>
                <w:rFonts w:ascii="Courier New" w:eastAsia="Courier New" w:hAnsi="Courier New" w:cs="Courier New"/>
                <w:b/>
                <w:color w:val="008080"/>
                <w:highlight w:val="white"/>
              </w:rPr>
              <w:t>'ра'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)) </w:t>
            </w:r>
            <w:r>
              <w:t>-&gt; -1</w:t>
            </w:r>
          </w:p>
        </w:tc>
      </w:tr>
    </w:tbl>
    <w:p w:rsidR="00841EE8" w:rsidRDefault="00841EE8">
      <w:pPr>
        <w:pStyle w:val="2"/>
      </w:pPr>
      <w:bookmarkStart w:id="24" w:name="_5e6e7n6i49v4" w:colFirst="0" w:colLast="0"/>
      <w:bookmarkEnd w:id="24"/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С другими методами строк вы можете ознакомиться по </w:t>
      </w:r>
      <w:hyperlink r:id="rId8">
        <w:r w:rsidRPr="00414E1E">
          <w:rPr>
            <w:color w:val="1155CC"/>
            <w:u w:val="single"/>
            <w:lang w:val="ru-RU"/>
          </w:rPr>
          <w:t>ссылке</w:t>
        </w:r>
      </w:hyperlink>
      <w:r w:rsidRPr="00414E1E">
        <w:rPr>
          <w:lang w:val="ru-RU"/>
        </w:rPr>
        <w:t xml:space="preserve">. 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25" w:name="_o5l66csrcfbu" w:colFirst="0" w:colLast="0"/>
      <w:bookmarkEnd w:id="25"/>
      <w:r w:rsidRPr="00414E1E">
        <w:rPr>
          <w:lang w:val="ru-RU"/>
        </w:rPr>
        <w:t>Тип данных: список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массивов как таковых не существует.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>
        <w:rPr>
          <w:b/>
        </w:rPr>
        <w:t>list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 к итерируемому объекту, например, к строке:</w:t>
      </w:r>
    </w:p>
    <w:p w:rsidR="00841EE8" w:rsidRPr="00414E1E" w:rsidRDefault="00841EE8">
      <w:pPr>
        <w:jc w:val="both"/>
        <w:rPr>
          <w:lang w:val="ru-RU"/>
        </w:rPr>
      </w:pPr>
    </w:p>
    <w:p w:rsidR="00841EE8" w:rsidRDefault="00414E1E">
      <w:pPr>
        <w:jc w:val="both"/>
      </w:pPr>
      <w:r>
        <w:t>Пример: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print(list(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'обычная строка'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pStyle w:val="2"/>
      </w:pPr>
      <w:bookmarkStart w:id="26" w:name="_rn4nxt6n7hx" w:colFirst="0" w:colLast="0"/>
      <w:bookmarkEnd w:id="26"/>
    </w:p>
    <w:p w:rsidR="00841EE8" w:rsidRDefault="00414E1E">
      <w:pPr>
        <w:jc w:val="both"/>
      </w:pPr>
      <w:r>
        <w:t>Результат: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'б'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'ы'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'ч'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'н'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'я'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'с'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'т'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'р'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'к'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Список основных методов работы со списками приведен в таблице ниже:</w:t>
      </w:r>
    </w:p>
    <w:tbl>
      <w:tblPr>
        <w:tblStyle w:val="afa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841EE8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result_list.append(el)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Добавить элемент </w:t>
            </w:r>
            <w:r>
              <w:t>el</w:t>
            </w:r>
            <w:r w:rsidRPr="00414E1E">
              <w:rPr>
                <w:lang w:val="ru-RU"/>
              </w:rPr>
              <w:t xml:space="preserve"> в конец списка </w:t>
            </w:r>
            <w:r>
              <w:t>result</w:t>
            </w:r>
            <w:r w:rsidRPr="00414E1E">
              <w:rPr>
                <w:lang w:val="ru-RU"/>
              </w:rPr>
              <w:t>_</w:t>
            </w:r>
            <w:r>
              <w:t>list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result_list.extend(my_list)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Расширить список </w:t>
            </w:r>
            <w:r>
              <w:t>result</w:t>
            </w:r>
            <w:r w:rsidRPr="00414E1E">
              <w:rPr>
                <w:lang w:val="ru-RU"/>
              </w:rPr>
              <w:t>_</w:t>
            </w:r>
            <w:r>
              <w:t>list</w:t>
            </w:r>
            <w:r w:rsidRPr="00414E1E">
              <w:rPr>
                <w:lang w:val="ru-RU"/>
              </w:rPr>
              <w:t xml:space="preserve"> — </w:t>
            </w:r>
          </w:p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добавить в конец элементы списка </w:t>
            </w:r>
            <w:r>
              <w:t>my</w:t>
            </w:r>
            <w:r w:rsidRPr="00414E1E">
              <w:rPr>
                <w:lang w:val="ru-RU"/>
              </w:rPr>
              <w:t>_</w:t>
            </w:r>
            <w:r>
              <w:t>list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result_list.insert(pos, 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Разместить на позиции </w:t>
            </w:r>
            <w:r>
              <w:t>pos</w:t>
            </w:r>
            <w:r w:rsidRPr="00414E1E">
              <w:rPr>
                <w:lang w:val="ru-RU"/>
              </w:rPr>
              <w:t xml:space="preserve"> (индекс элемента списка) элемент </w:t>
            </w:r>
            <w:r>
              <w:t>el</w:t>
            </w:r>
            <w:r w:rsidRPr="00414E1E">
              <w:rPr>
                <w:lang w:val="ru-RU"/>
              </w:rPr>
              <w:t xml:space="preserve"> 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result_list.remove(el)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Удалить из списка первый элемент со значением </w:t>
            </w:r>
            <w:r>
              <w:t>el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result_list.pop(pos)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Удалить элемент с индексом </w:t>
            </w:r>
            <w:r>
              <w:t>pos</w:t>
            </w:r>
          </w:p>
        </w:tc>
      </w:tr>
      <w:tr w:rsidR="00841EE8" w:rsidRPr="00414E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result_list.index(el)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Получить позицию (индекс) первого элемента со значением </w:t>
            </w:r>
            <w:r>
              <w:t>el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result_list.count(el)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Возвращает количество элементов списка со значением </w:t>
            </w:r>
            <w:r>
              <w:t>el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result_list.sort([key=функция])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Выполнить сортировку списка на основе указанной функции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result_list.reverse()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Выполнить реверс списка (развернуть список)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result_list.copy()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Создать поверхностную копию списка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result_list.clear()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Очистить список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append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result_list.append(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'new_el'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extend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result_list.extend([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lastRenderedPageBreak/>
        <w:t>Результат: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insert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result_list.insert(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"ins_el"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'ins_el'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414E1E">
      <w:pPr>
        <w:jc w:val="both"/>
      </w:pPr>
      <w:r>
        <w:t>Пример: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"ins_el"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remove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result_list.remove(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"ins_el"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result_list.pop(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index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print(result_list.index(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count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print(result_list.count(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reverse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result_list.reverse()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lastRenderedPageBreak/>
        <w:t>Пример: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copy_list = result_list.copy()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print(copy_list)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result_list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result_list.clear()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print(result_list)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</w:t>
            </w:r>
          </w:p>
        </w:tc>
      </w:tr>
    </w:tbl>
    <w:p w:rsidR="00841EE8" w:rsidRDefault="00841EE8"/>
    <w:p w:rsidR="00841EE8" w:rsidRPr="00414E1E" w:rsidRDefault="00414E1E">
      <w:pPr>
        <w:rPr>
          <w:lang w:val="ru-RU"/>
        </w:rPr>
      </w:pPr>
      <w:r w:rsidRPr="00414E1E">
        <w:rPr>
          <w:lang w:val="ru-RU"/>
        </w:rPr>
        <w:t xml:space="preserve">На примере списков рассмотрим использование </w:t>
      </w:r>
      <w:r>
        <w:t>Python</w:t>
      </w:r>
      <w:r w:rsidRPr="00414E1E">
        <w:rPr>
          <w:lang w:val="ru-RU"/>
        </w:rPr>
        <w:t xml:space="preserve">-операторов </w:t>
      </w:r>
      <w:r>
        <w:rPr>
          <w:b/>
        </w:rPr>
        <w:t>is</w:t>
      </w:r>
      <w:r w:rsidRPr="00414E1E">
        <w:rPr>
          <w:lang w:val="ru-RU"/>
        </w:rPr>
        <w:t xml:space="preserve"> и </w:t>
      </w:r>
      <w:r>
        <w:rPr>
          <w:b/>
        </w:rPr>
        <w:t>in</w:t>
      </w:r>
      <w:r w:rsidRPr="00414E1E">
        <w:rPr>
          <w:lang w:val="ru-RU"/>
        </w:rPr>
        <w:t>.</w:t>
      </w:r>
    </w:p>
    <w:p w:rsidR="00841EE8" w:rsidRDefault="00414E1E">
      <w:pPr>
        <w:spacing w:before="0" w:after="0"/>
        <w:jc w:val="both"/>
        <w:rPr>
          <w:sz w:val="26"/>
          <w:szCs w:val="26"/>
        </w:rPr>
      </w:pPr>
      <w:r>
        <w:t>Пример: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my_list)</w:t>
            </w:r>
          </w:p>
        </w:tc>
      </w:tr>
    </w:tbl>
    <w:p w:rsidR="00841EE8" w:rsidRDefault="00841EE8">
      <w:pPr>
        <w:spacing w:before="0" w:after="0"/>
        <w:jc w:val="both"/>
      </w:pPr>
    </w:p>
    <w:p w:rsidR="00841EE8" w:rsidRDefault="00414E1E">
      <w:pPr>
        <w:spacing w:before="0" w:after="0"/>
        <w:jc w:val="both"/>
      </w:pPr>
      <w:r>
        <w:t>Результат: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:rsidR="00841EE8" w:rsidRDefault="00841EE8">
      <w:pPr>
        <w:spacing w:before="0" w:after="0"/>
        <w:jc w:val="both"/>
        <w:rPr>
          <w:sz w:val="26"/>
          <w:szCs w:val="26"/>
        </w:rPr>
      </w:pPr>
    </w:p>
    <w:p w:rsidR="00841EE8" w:rsidRPr="00414E1E" w:rsidRDefault="00414E1E">
      <w:pPr>
        <w:spacing w:before="0" w:after="0"/>
        <w:jc w:val="both"/>
        <w:rPr>
          <w:lang w:val="ru-RU"/>
        </w:rPr>
      </w:pPr>
      <w:r w:rsidRPr="00414E1E">
        <w:rPr>
          <w:lang w:val="ru-RU"/>
        </w:rPr>
        <w:t xml:space="preserve">В данном примере используются возможности операторов </w:t>
      </w:r>
      <w:r>
        <w:rPr>
          <w:b/>
        </w:rPr>
        <w:t>or</w:t>
      </w:r>
      <w:r w:rsidRPr="00414E1E">
        <w:rPr>
          <w:lang w:val="ru-RU"/>
        </w:rPr>
        <w:t xml:space="preserve"> и </w:t>
      </w:r>
      <w:r>
        <w:rPr>
          <w:b/>
        </w:rPr>
        <w:t>in</w:t>
      </w:r>
      <w:r w:rsidRPr="00414E1E">
        <w:rPr>
          <w:lang w:val="ru-RU"/>
        </w:rPr>
        <w:t xml:space="preserve">. Проверяется, входит ли хотя бы одно из указанных в скобках чисел в исходный список. </w:t>
      </w:r>
    </w:p>
    <w:p w:rsidR="00841EE8" w:rsidRDefault="00414E1E">
      <w:pPr>
        <w:spacing w:before="0" w:after="0"/>
        <w:jc w:val="both"/>
        <w:rPr>
          <w:sz w:val="26"/>
          <w:szCs w:val="26"/>
        </w:rPr>
      </w:pPr>
      <w:r>
        <w:t>Пример: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list_1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'string'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list_2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'string'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print(list_1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list_2)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list_2 = list_1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print(list_1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list_2)</w:t>
            </w:r>
          </w:p>
        </w:tc>
      </w:tr>
    </w:tbl>
    <w:p w:rsidR="00841EE8" w:rsidRDefault="00841EE8">
      <w:pPr>
        <w:spacing w:before="0" w:after="0"/>
        <w:jc w:val="both"/>
      </w:pPr>
    </w:p>
    <w:p w:rsidR="00841EE8" w:rsidRDefault="00414E1E">
      <w:pPr>
        <w:spacing w:before="0" w:after="0"/>
        <w:jc w:val="both"/>
      </w:pPr>
      <w:r>
        <w:t>Результат: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841EE8" w:rsidRDefault="00841EE8">
      <w:pPr>
        <w:jc w:val="both"/>
        <w:rPr>
          <w:sz w:val="26"/>
          <w:szCs w:val="26"/>
        </w:rPr>
      </w:pPr>
    </w:p>
    <w:p w:rsidR="00841EE8" w:rsidRPr="00414E1E" w:rsidRDefault="00414E1E">
      <w:pPr>
        <w:spacing w:before="0" w:after="0"/>
        <w:jc w:val="both"/>
        <w:rPr>
          <w:lang w:val="ru-RU"/>
        </w:rPr>
      </w:pPr>
      <w:r w:rsidRPr="00414E1E">
        <w:rPr>
          <w:lang w:val="ru-RU"/>
        </w:rPr>
        <w:t>В приведенном примере используется оператор идентичности (</w:t>
      </w:r>
      <w:r>
        <w:rPr>
          <w:b/>
        </w:rPr>
        <w:t>is</w:t>
      </w:r>
      <w:r w:rsidRPr="00414E1E">
        <w:rPr>
          <w:lang w:val="ru-RU"/>
        </w:rPr>
        <w:t xml:space="preserve">). В первом случае результатом является значение </w:t>
      </w:r>
      <w:r>
        <w:rPr>
          <w:b/>
        </w:rPr>
        <w:t>False</w:t>
      </w:r>
      <w:r w:rsidRPr="00414E1E">
        <w:rPr>
          <w:lang w:val="ru-RU"/>
        </w:rPr>
        <w:t xml:space="preserve">, т. к. переменные </w:t>
      </w:r>
      <w:r>
        <w:rPr>
          <w:b/>
        </w:rPr>
        <w:t>list</w:t>
      </w:r>
      <w:r w:rsidRPr="00414E1E">
        <w:rPr>
          <w:b/>
          <w:lang w:val="ru-RU"/>
        </w:rPr>
        <w:t xml:space="preserve">_1 </w:t>
      </w:r>
      <w:r w:rsidRPr="00414E1E">
        <w:rPr>
          <w:lang w:val="ru-RU"/>
        </w:rPr>
        <w:t xml:space="preserve">и </w:t>
      </w:r>
      <w:r>
        <w:rPr>
          <w:b/>
        </w:rPr>
        <w:t>list</w:t>
      </w:r>
      <w:r w:rsidRPr="00414E1E">
        <w:rPr>
          <w:b/>
          <w:lang w:val="ru-RU"/>
        </w:rPr>
        <w:t xml:space="preserve">_2 </w:t>
      </w:r>
      <w:r w:rsidRPr="00414E1E">
        <w:rPr>
          <w:lang w:val="ru-RU"/>
        </w:rPr>
        <w:t xml:space="preserve">ссылаются на разные объекты. Во втором случае получается значение </w:t>
      </w:r>
      <w:r>
        <w:rPr>
          <w:b/>
        </w:rPr>
        <w:t>True</w:t>
      </w:r>
      <w:r w:rsidRPr="00414E1E">
        <w:rPr>
          <w:lang w:val="ru-RU"/>
        </w:rPr>
        <w:t>, т. к. ссылка слева (</w:t>
      </w:r>
      <w:r>
        <w:rPr>
          <w:b/>
        </w:rPr>
        <w:t>list</w:t>
      </w:r>
      <w:r w:rsidRPr="00414E1E">
        <w:rPr>
          <w:b/>
          <w:lang w:val="ru-RU"/>
        </w:rPr>
        <w:t>_2</w:t>
      </w:r>
      <w:r w:rsidRPr="00414E1E">
        <w:rPr>
          <w:lang w:val="ru-RU"/>
        </w:rPr>
        <w:t>) указывает на тот же объект, что и ссылка справа (</w:t>
      </w:r>
      <w:r>
        <w:rPr>
          <w:b/>
        </w:rPr>
        <w:t>list</w:t>
      </w:r>
      <w:r w:rsidRPr="00414E1E">
        <w:rPr>
          <w:b/>
          <w:lang w:val="ru-RU"/>
        </w:rPr>
        <w:t>_1</w:t>
      </w:r>
      <w:r w:rsidRPr="00414E1E">
        <w:rPr>
          <w:lang w:val="ru-RU"/>
        </w:rPr>
        <w:t>).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27" w:name="_g0lgc5t0tzme" w:colFirst="0" w:colLast="0"/>
      <w:bookmarkEnd w:id="27"/>
      <w:r w:rsidRPr="00414E1E">
        <w:rPr>
          <w:lang w:val="ru-RU"/>
        </w:rPr>
        <w:t>Тип данных: кортеж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>
        <w:rPr>
          <w:b/>
        </w:rPr>
        <w:t>tuple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 к итерируемому объекту.</w:t>
      </w:r>
    </w:p>
    <w:p w:rsidR="00841EE8" w:rsidRDefault="00414E1E">
      <w:pPr>
        <w:jc w:val="both"/>
      </w:pPr>
      <w:r>
        <w:t>Пример: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print(tuple(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'обычная строка'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'б'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'ы'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'ч'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'н'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'я'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'с'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'т'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'р'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'к'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pStyle w:val="2"/>
      </w:pPr>
      <w:bookmarkStart w:id="28" w:name="_y8ayaksbte6n" w:colFirst="0" w:colLast="0"/>
      <w:bookmarkEnd w:id="28"/>
    </w:p>
    <w:p w:rsidR="00841EE8" w:rsidRDefault="00414E1E">
      <w:pPr>
        <w:jc w:val="both"/>
      </w:pPr>
      <w:r>
        <w:t>Преимущества кортежи:</w:t>
      </w:r>
    </w:p>
    <w:p w:rsidR="00841EE8" w:rsidRPr="00414E1E" w:rsidRDefault="00414E1E">
      <w:pPr>
        <w:numPr>
          <w:ilvl w:val="0"/>
          <w:numId w:val="1"/>
        </w:numPr>
        <w:spacing w:after="0"/>
        <w:jc w:val="both"/>
        <w:rPr>
          <w:lang w:val="ru-RU"/>
        </w:rPr>
      </w:pPr>
      <w:r w:rsidRPr="00414E1E">
        <w:rPr>
          <w:lang w:val="ru-RU"/>
        </w:rPr>
        <w:t>Защищают от неверных действий пользователя. Кортеж — неизменяемый список, защищен от случайных и намеренных изменений.</w:t>
      </w:r>
    </w:p>
    <w:p w:rsidR="00841EE8" w:rsidRPr="00414E1E" w:rsidRDefault="00414E1E">
      <w:pPr>
        <w:numPr>
          <w:ilvl w:val="0"/>
          <w:numId w:val="1"/>
        </w:numPr>
        <w:spacing w:before="0"/>
        <w:jc w:val="both"/>
        <w:rPr>
          <w:lang w:val="ru-RU"/>
        </w:rPr>
      </w:pPr>
      <w:r w:rsidRPr="00414E1E">
        <w:rPr>
          <w:lang w:val="ru-RU"/>
        </w:rPr>
        <w:t>Меньший размер по сравнению со списками.</w:t>
      </w:r>
    </w:p>
    <w:p w:rsidR="00841EE8" w:rsidRDefault="00414E1E">
      <w:pPr>
        <w:jc w:val="both"/>
      </w:pPr>
      <w:r>
        <w:t>Список: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234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print(my_l.__sizeof__())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104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Кортеж: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234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45.8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print(my_t.__sizeof__())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88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В этих примерах сравниваются список и кортеж с одинаковыми данными. Но в итоге кортеж — более экономичная структура хранения данных. Список занимает 104 байта, а кортеж — 88.</w:t>
      </w:r>
    </w:p>
    <w:p w:rsidR="00841EE8" w:rsidRDefault="00414E1E">
      <w:pPr>
        <w:jc w:val="both"/>
      </w:pPr>
      <w:r w:rsidRPr="00414E1E">
        <w:rPr>
          <w:lang w:val="ru-RU"/>
        </w:rPr>
        <w:t xml:space="preserve">Кортежи, как коллекции, поддерживают те же операции, что и списки. </w:t>
      </w:r>
      <w:r>
        <w:t xml:space="preserve">Операции не должны изменять саму коллекцию (например, </w:t>
      </w:r>
      <w:r>
        <w:rPr>
          <w:b/>
        </w:rPr>
        <w:t>index()</w:t>
      </w:r>
      <w:r>
        <w:t xml:space="preserve">, </w:t>
      </w:r>
      <w:r>
        <w:rPr>
          <w:b/>
        </w:rPr>
        <w:t>count()</w:t>
      </w:r>
      <w:r>
        <w:t>).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29" w:name="_2x3rpf5etzud" w:colFirst="0" w:colLast="0"/>
      <w:bookmarkEnd w:id="29"/>
      <w:r w:rsidRPr="00414E1E">
        <w:rPr>
          <w:lang w:val="ru-RU"/>
        </w:rPr>
        <w:t>Тип данных: множество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Множество в </w:t>
      </w:r>
      <w:r>
        <w:t>Python</w:t>
      </w:r>
      <w:r w:rsidRPr="00414E1E">
        <w:rPr>
          <w:lang w:val="ru-RU"/>
        </w:rPr>
        <w:t xml:space="preserve"> — это контейнер с не повторяющимися элементами, расположенными в случайном порядке. Множество, создаваемое с помощью функции </w:t>
      </w:r>
      <w:r>
        <w:rPr>
          <w:b/>
        </w:rPr>
        <w:t>set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, представляет собой изменяемый тип данных, </w:t>
      </w:r>
      <w:r>
        <w:rPr>
          <w:b/>
        </w:rPr>
        <w:t>frozenset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 — неизменяемый.</w:t>
      </w:r>
    </w:p>
    <w:p w:rsidR="00841EE8" w:rsidRDefault="00414E1E">
      <w:pPr>
        <w:jc w:val="both"/>
      </w:pPr>
      <w:r>
        <w:t>Пример: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perem_1 = 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perem_2 = frozenset(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print(perem_1)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print(perem_2)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perem_1.add(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print(perem_1)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perem_2.add(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print(perem_2)</w:t>
            </w:r>
          </w:p>
        </w:tc>
      </w:tr>
    </w:tbl>
    <w:p w:rsidR="00841EE8" w:rsidRDefault="00414E1E">
      <w:pPr>
        <w:jc w:val="both"/>
      </w:pPr>
      <w:r>
        <w:br/>
        <w:t>Результат: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frozenset({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Traceback (most recent call last):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** IDLE Internal Exception: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"/usr/lib/python3.5/idlelib/run.py"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351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runcode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exec(code, self.locals)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"run.py"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&lt;module&gt;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perem_2.add(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AttributeError: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'frozenset'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'add'</w:t>
            </w:r>
          </w:p>
        </w:tc>
      </w:tr>
    </w:tbl>
    <w:p w:rsidR="00841EE8" w:rsidRDefault="00841EE8"/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Список основных методов работы с изменяемыми множествами приведен в таблице ниже:</w:t>
      </w:r>
    </w:p>
    <w:tbl>
      <w:tblPr>
        <w:tblStyle w:val="afffd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841EE8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.add(el)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Добавить элемент в множество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.remove(el)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Удалить элемент из множества. Если элемент отсутствует — ошибка </w:t>
            </w:r>
            <w:r>
              <w:t>KeyError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.discard(el)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Удалить элемент из множества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.pop()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Удалить первый элемент из множества. Множества не упорядочены, поэтому первый элемент множества заранее не определен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.copy()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Создать копию множества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.clear()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Очистить множество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add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my_set.add(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"another_el"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'another_el'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2"/>
      </w:pPr>
      <w:bookmarkStart w:id="30" w:name="_tjyy6g5vz11" w:colFirst="0" w:colLast="0"/>
      <w:bookmarkEnd w:id="30"/>
    </w:p>
    <w:p w:rsidR="00841EE8" w:rsidRDefault="00414E1E">
      <w:pPr>
        <w:jc w:val="both"/>
      </w:pPr>
      <w:r>
        <w:t>Пример: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remove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my_set.remove(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discard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my_set.discard(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2"/>
      </w:pPr>
      <w:bookmarkStart w:id="31" w:name="_a2fvw2k2gy6c" w:colFirst="0" w:colLast="0"/>
      <w:bookmarkEnd w:id="31"/>
    </w:p>
    <w:p w:rsidR="00841EE8" w:rsidRDefault="00414E1E">
      <w:pPr>
        <w:jc w:val="both"/>
      </w:pPr>
      <w:r>
        <w:t>Пример: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my_set.pop()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2"/>
      </w:pPr>
      <w:bookmarkStart w:id="32" w:name="_vrggsys60d5o" w:colFirst="0" w:colLast="0"/>
      <w:bookmarkEnd w:id="32"/>
    </w:p>
    <w:p w:rsidR="00841EE8" w:rsidRDefault="00414E1E">
      <w:pPr>
        <w:jc w:val="both"/>
      </w:pPr>
      <w:r>
        <w:t>Пример:</w:t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print(my_set.copy())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2"/>
      </w:pPr>
      <w:bookmarkStart w:id="33" w:name="_8qrwv0sphv4g" w:colFirst="0" w:colLast="0"/>
      <w:bookmarkEnd w:id="33"/>
    </w:p>
    <w:p w:rsidR="00841EE8" w:rsidRDefault="00414E1E">
      <w:pPr>
        <w:jc w:val="both"/>
      </w:pPr>
      <w:r>
        <w:t>Пример:</w:t>
      </w:r>
    </w:p>
    <w:tbl>
      <w:tblPr>
        <w:tblStyle w:val="a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my_set.clear()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set()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Изменяемые множества (</w:t>
      </w:r>
      <w:r>
        <w:rPr>
          <w:b/>
        </w:rPr>
        <w:t>set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>) и неизменяемые (</w:t>
      </w:r>
      <w:r>
        <w:rPr>
          <w:b/>
        </w:rPr>
        <w:t>frozenset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>) являются аналогией списков и кортежей.</w:t>
      </w:r>
    </w:p>
    <w:p w:rsidR="00841EE8" w:rsidRDefault="00414E1E">
      <w:pPr>
        <w:jc w:val="both"/>
      </w:pPr>
      <w:r>
        <w:t>Пример:</w:t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 = 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my_fs = frozenset(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 == my_fs)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841EE8" w:rsidRDefault="00841EE8">
      <w:pPr>
        <w:pStyle w:val="2"/>
      </w:pPr>
      <w:bookmarkStart w:id="34" w:name="_68ohganwc0sg" w:colFirst="0" w:colLast="0"/>
      <w:bookmarkEnd w:id="34"/>
    </w:p>
    <w:p w:rsidR="00841EE8" w:rsidRDefault="00414E1E">
      <w:pPr>
        <w:jc w:val="both"/>
      </w:pPr>
      <w:r>
        <w:t>Пример:</w:t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вычитание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 = 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my_fs = frozenset(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 - my_fs)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frozenset({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2"/>
      </w:pPr>
      <w:bookmarkStart w:id="35" w:name="_y84mz0hin8im" w:colFirst="0" w:colLast="0"/>
      <w:bookmarkEnd w:id="35"/>
    </w:p>
    <w:p w:rsidR="00841EE8" w:rsidRDefault="00414E1E">
      <w:pPr>
        <w:jc w:val="both"/>
      </w:pPr>
      <w:r>
        <w:t>Пример:</w:t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объединение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my_s = 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'kadabra'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my_fs = frozenset(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'abra'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 | my_fs)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frozenset({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pStyle w:val="1"/>
      </w:pPr>
      <w:bookmarkStart w:id="36" w:name="_z9ditvgu3onj" w:colFirst="0" w:colLast="0"/>
      <w:bookmarkEnd w:id="36"/>
    </w:p>
    <w:p w:rsidR="00841EE8" w:rsidRPr="00414E1E" w:rsidRDefault="00414E1E">
      <w:pPr>
        <w:pStyle w:val="1"/>
        <w:jc w:val="both"/>
        <w:rPr>
          <w:lang w:val="ru-RU"/>
        </w:rPr>
      </w:pPr>
      <w:bookmarkStart w:id="37" w:name="_kp65dmu0s261" w:colFirst="0" w:colLast="0"/>
      <w:bookmarkEnd w:id="37"/>
      <w:r w:rsidRPr="00414E1E">
        <w:rPr>
          <w:lang w:val="ru-RU"/>
        </w:rPr>
        <w:t>Тип данных: словарь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Словарь — неупорядоченный набор произвольных объектов с доступом по ключу. Один из вариантов создания словаря — с помощью функции </w:t>
      </w:r>
      <w:r>
        <w:rPr>
          <w:b/>
        </w:rPr>
        <w:t>dict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>.</w:t>
      </w:r>
    </w:p>
    <w:p w:rsidR="00841EE8" w:rsidRDefault="00414E1E">
      <w:pPr>
        <w:jc w:val="both"/>
      </w:pPr>
      <w:r>
        <w:t>Пример:</w:t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dict(key_1=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'val_1'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key_2=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'val_2'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'val_1'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'val_2'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Список основных методов работы со словарями приведен в таблице ниже:</w:t>
      </w:r>
    </w:p>
    <w:tbl>
      <w:tblPr>
        <w:tblStyle w:val="afffff4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841EE8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.keys()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Возвращает список ключей словаря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.values()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Возвращает список значений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.items()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Возвращает список кортежей (ключ, значение)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.get(key)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Возвращает значение, соответствующее ключу </w:t>
            </w:r>
            <w:r>
              <w:t>key</w:t>
            </w:r>
            <w:r w:rsidRPr="00414E1E">
              <w:rPr>
                <w:lang w:val="ru-RU"/>
              </w:rPr>
              <w:t xml:space="preserve">. Если ключ отсутствует, возвращает значение </w:t>
            </w:r>
            <w:r>
              <w:t>None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.popitem()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Удаляет элемент словаря и возвращает пару (ключ, значение). Если элементы отсутствуют, возникает исключение </w:t>
            </w:r>
            <w:r>
              <w:t>KeyError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.setdefault(key)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 xml:space="preserve">Возвращает значение, соответствующее ключу. Если ключ отсутствует, создается элемент с указанным ключом и значением </w:t>
            </w:r>
            <w:r>
              <w:t>None</w:t>
            </w:r>
          </w:p>
        </w:tc>
      </w:tr>
      <w:tr w:rsidR="00841EE8" w:rsidRPr="00C759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.pop(key)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414E1E">
              <w:rPr>
                <w:lang w:val="ru-RU"/>
              </w:rPr>
              <w:t>Удаляет ключ и возвращает значение, соответствующее ключу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.update(new_dict)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 w:rsidRPr="00414E1E">
              <w:rPr>
                <w:lang w:val="ru-RU"/>
              </w:rPr>
              <w:t xml:space="preserve">Добавляет пары (ключ, значение) в текущий словарь из словаря </w:t>
            </w:r>
            <w:r>
              <w:t>new</w:t>
            </w:r>
            <w:r w:rsidRPr="00414E1E">
              <w:rPr>
                <w:lang w:val="ru-RU"/>
              </w:rPr>
              <w:t>_</w:t>
            </w:r>
            <w:r>
              <w:t>dict</w:t>
            </w:r>
            <w:r w:rsidRPr="00414E1E">
              <w:rPr>
                <w:lang w:val="ru-RU"/>
              </w:rPr>
              <w:t xml:space="preserve">. </w:t>
            </w:r>
            <w:r>
              <w:t>Имеющиеся ключи перезаписываются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.copy()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Возвращает копию словаря</w:t>
            </w:r>
          </w:p>
        </w:tc>
      </w:tr>
      <w:tr w:rsidR="00841E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lastRenderedPageBreak/>
              <w:t>.clear()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/>
              <w:jc w:val="center"/>
            </w:pPr>
            <w:r>
              <w:t>Очищает словарь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keys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print(my_dict.keys())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dict_keys([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values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print(my_dict.values())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dict_values([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items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print(my_dict.items())</w:t>
            </w:r>
          </w:p>
        </w:tc>
      </w:tr>
    </w:tbl>
    <w:p w:rsidR="00841EE8" w:rsidRDefault="00414E1E">
      <w:pPr>
        <w:jc w:val="both"/>
      </w:pPr>
      <w:r>
        <w:t>Результат:</w:t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dict_items([(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)])</w:t>
            </w:r>
          </w:p>
        </w:tc>
      </w:tr>
    </w:tbl>
    <w:p w:rsidR="00841EE8" w:rsidRDefault="00841EE8">
      <w:pPr>
        <w:jc w:val="both"/>
        <w:rPr>
          <w:rFonts w:ascii="Courier New" w:eastAsia="Courier New" w:hAnsi="Courier New" w:cs="Courier New"/>
        </w:rPr>
      </w:pPr>
    </w:p>
    <w:p w:rsidR="00841EE8" w:rsidRDefault="00414E1E">
      <w:pPr>
        <w:jc w:val="both"/>
      </w:pPr>
      <w:r>
        <w:t>Пример:</w:t>
      </w: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get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print(my_dict.get(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</w:p>
        </w:tc>
      </w:tr>
    </w:tbl>
    <w:p w:rsidR="00841EE8" w:rsidRDefault="00414E1E">
      <w:pPr>
        <w:jc w:val="both"/>
      </w:pPr>
      <w:r>
        <w:br/>
        <w:t>Пример:</w:t>
      </w:r>
    </w:p>
    <w:tbl>
      <w:tblPr>
        <w:tblStyle w:val="a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popitem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print(my_dict.popitem())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print(my_dict.popitem())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print(my_dict.popitem())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print(my_dict.popitem())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setdefault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print(my_dict.setdefault(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print(my_dict.items())</w:t>
            </w:r>
          </w:p>
        </w:tc>
      </w:tr>
    </w:tbl>
    <w:p w:rsidR="00841EE8" w:rsidRDefault="00841EE8">
      <w:pPr>
        <w:jc w:val="both"/>
      </w:pPr>
    </w:p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dict_items([(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print(my_dict.pop(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print(my_dict.items())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dict_items([(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)])</w:t>
            </w:r>
          </w:p>
        </w:tc>
      </w:tr>
    </w:tbl>
    <w:p w:rsidR="00841EE8" w:rsidRDefault="00414E1E">
      <w:pPr>
        <w:jc w:val="both"/>
      </w:pPr>
      <w:r>
        <w:br/>
        <w:t>Пример:</w:t>
      </w:r>
    </w:p>
    <w:tbl>
      <w:tblPr>
        <w:tblStyle w:val="a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update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my_dict.update({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print(my_dict.items())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dict_items([(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print(my_dict.copy())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841EE8" w:rsidRDefault="00414E1E">
      <w:pPr>
        <w:jc w:val="both"/>
      </w:pPr>
      <w:r>
        <w:t>Пример:</w:t>
      </w:r>
    </w:p>
    <w:tbl>
      <w:tblPr>
        <w:tblStyle w:val="a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  <w:p w:rsidR="00841EE8" w:rsidRDefault="00841EE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my_dict.clear()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print(my_dict.items())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dict_items([])</w:t>
            </w:r>
          </w:p>
        </w:tc>
      </w:tr>
    </w:tbl>
    <w:p w:rsidR="00841EE8" w:rsidRDefault="00841EE8">
      <w:pPr>
        <w:pStyle w:val="1"/>
        <w:jc w:val="both"/>
      </w:pPr>
      <w:bookmarkStart w:id="38" w:name="_821rwv6wfw8k" w:colFirst="0" w:colLast="0"/>
      <w:bookmarkEnd w:id="38"/>
    </w:p>
    <w:p w:rsidR="00841EE8" w:rsidRDefault="00414E1E">
      <w:pPr>
        <w:pStyle w:val="1"/>
        <w:jc w:val="both"/>
      </w:pPr>
      <w:bookmarkStart w:id="39" w:name="_d7vfdhs4ym7o" w:colFirst="0" w:colLast="0"/>
      <w:bookmarkEnd w:id="39"/>
      <w:r>
        <w:t>Тип данных: bool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Логический тип, применяется в представлениях истинности. </w:t>
      </w:r>
    </w:p>
    <w:p w:rsidR="00841EE8" w:rsidRDefault="00414E1E">
      <w:pPr>
        <w:jc w:val="both"/>
      </w:pPr>
      <w:r>
        <w:t>Пример:</w:t>
      </w:r>
    </w:p>
    <w:tbl>
      <w:tblPr>
        <w:tblStyle w:val="a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print(bool())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Функция </w:t>
      </w:r>
      <w:r>
        <w:rPr>
          <w:b/>
        </w:rPr>
        <w:t>bool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 позволяет привести любое значение к логическому типу (если это значение может быть интерпретировано в качестве логического типа).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40" w:name="_vysv5glo9lri" w:colFirst="0" w:colLast="0"/>
      <w:bookmarkEnd w:id="40"/>
      <w:r w:rsidRPr="00414E1E">
        <w:rPr>
          <w:lang w:val="ru-RU"/>
        </w:rPr>
        <w:lastRenderedPageBreak/>
        <w:t xml:space="preserve">Тип данных: </w:t>
      </w:r>
      <w:r>
        <w:t>bytes</w:t>
      </w:r>
      <w:r w:rsidRPr="00414E1E">
        <w:rPr>
          <w:lang w:val="ru-RU"/>
        </w:rPr>
        <w:t xml:space="preserve"> и </w:t>
      </w:r>
      <w:r>
        <w:t>bytearray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Байты являются единицей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841EE8" w:rsidRDefault="00414E1E">
      <w:pPr>
        <w:jc w:val="both"/>
      </w:pPr>
      <w:r>
        <w:t>Пример:</w:t>
      </w:r>
    </w:p>
    <w:tbl>
      <w:tblPr>
        <w:tblStyle w:val="a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'текст'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.encode(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print(bytes(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encoding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print(bytes([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]))</w:t>
            </w:r>
          </w:p>
        </w:tc>
      </w:tr>
    </w:tbl>
    <w:p w:rsidR="00841EE8" w:rsidRDefault="00841EE8">
      <w:pPr>
        <w:pStyle w:val="2"/>
      </w:pPr>
      <w:bookmarkStart w:id="41" w:name="_mxvjvvofgp5v" w:colFirst="0" w:colLast="0"/>
      <w:bookmarkEnd w:id="41"/>
    </w:p>
    <w:p w:rsidR="00841EE8" w:rsidRDefault="00414E1E">
      <w:pPr>
        <w:jc w:val="both"/>
      </w:pPr>
      <w:r>
        <w:t>Результат:</w:t>
      </w:r>
    </w:p>
    <w:tbl>
      <w:tblPr>
        <w:tblStyle w:val="a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b'\xd1\x82\xd0\xb5\xd0\xba\xd1\x81\xd1\x82'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b'\n\x14\x1e('</w:t>
            </w:r>
          </w:p>
        </w:tc>
      </w:tr>
    </w:tbl>
    <w:p w:rsidR="00841EE8" w:rsidRDefault="00841EE8"/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Тип данных </w:t>
      </w:r>
      <w:r>
        <w:rPr>
          <w:b/>
        </w:rPr>
        <w:t>bytearray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 xml:space="preserve">представляет собой массив байт. В отличие от </w:t>
      </w:r>
      <w:r>
        <w:rPr>
          <w:b/>
        </w:rPr>
        <w:t>bytes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>является изменяемым.</w:t>
      </w:r>
    </w:p>
    <w:p w:rsidR="00841EE8" w:rsidRDefault="00414E1E">
      <w:pPr>
        <w:jc w:val="both"/>
      </w:pPr>
      <w:r>
        <w:t>Пример:</w:t>
      </w:r>
    </w:p>
    <w:tbl>
      <w:tblPr>
        <w:tblStyle w:val="a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 = bytearray(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b"some 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print(my_var)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print(my_var[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#my_var[0] = b'h' -&gt; TypeError: an integer is required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my_var[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print(my_var)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my_var = bytearray(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b"some 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range(len(my_var)):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my_var[i] += i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print(my_var)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bytearray(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b'some 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bytearray(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b'iome 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bytearray(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b'spoh$yk\x7f|'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Pr="00414E1E" w:rsidRDefault="00414E1E">
      <w:pPr>
        <w:pStyle w:val="1"/>
        <w:jc w:val="both"/>
        <w:rPr>
          <w:lang w:val="ru-RU"/>
        </w:rPr>
      </w:pPr>
      <w:bookmarkStart w:id="42" w:name="_ig49qj9buc5f" w:colFirst="0" w:colLast="0"/>
      <w:bookmarkEnd w:id="42"/>
      <w:r w:rsidRPr="00414E1E">
        <w:rPr>
          <w:lang w:val="ru-RU"/>
        </w:rPr>
        <w:lastRenderedPageBreak/>
        <w:t xml:space="preserve">Тип данных: </w:t>
      </w:r>
      <w:r>
        <w:t>NoneType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Значение </w:t>
      </w:r>
      <w:r>
        <w:rPr>
          <w:b/>
        </w:rPr>
        <w:t>None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 xml:space="preserve">переменной сигнализирует о присвоении пустого значения этой переменной, т. е., оно обозначает «здесь нет значения». Присвоение переменной такого значения является одним из вариантов ее сброса в пустое состояние. </w:t>
      </w:r>
      <w:r>
        <w:t>Python</w:t>
      </w:r>
      <w:r w:rsidRPr="00414E1E">
        <w:rPr>
          <w:lang w:val="ru-RU"/>
        </w:rPr>
        <w:t xml:space="preserve"> — язык объектно-ориентированный. </w:t>
      </w:r>
      <w:r>
        <w:rPr>
          <w:b/>
        </w:rPr>
        <w:t>None</w:t>
      </w:r>
      <w:r w:rsidRPr="00414E1E">
        <w:rPr>
          <w:lang w:val="ru-RU"/>
        </w:rPr>
        <w:t xml:space="preserve"> также принадлежит к объектам и обладает своим типом.</w:t>
      </w:r>
    </w:p>
    <w:tbl>
      <w:tblPr>
        <w:tblStyle w:val="a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print(type(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414E1E">
      <w:pPr>
        <w:jc w:val="both"/>
      </w:pPr>
      <w:r>
        <w:br/>
        <w:t>Результат:</w:t>
      </w:r>
    </w:p>
    <w:tbl>
      <w:tblPr>
        <w:tblStyle w:val="a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NoneType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Рассмотрим еще один пример:</w:t>
      </w:r>
    </w:p>
    <w:tbl>
      <w:tblPr>
        <w:tblStyle w:val="a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'name'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'Ivan'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'surname'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'Ivanov'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'age'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'position'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my_dict: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my_dict[el]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f"Для сотрудника пока не определен параметр: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{el}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 w:rsidRPr="00C759F3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Для сотрудника пока не определен параметр: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position</w:t>
            </w:r>
          </w:p>
        </w:tc>
      </w:tr>
    </w:tbl>
    <w:p w:rsidR="00841EE8" w:rsidRPr="00414E1E" w:rsidRDefault="00841EE8">
      <w:pPr>
        <w:jc w:val="both"/>
        <w:rPr>
          <w:lang w:val="ru-RU"/>
        </w:rPr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этом примере выполняется перебор ключей словаря и проверка, есть ли в словаре значения типа </w:t>
      </w:r>
      <w:r>
        <w:t>None</w:t>
      </w:r>
      <w:r w:rsidRPr="00414E1E">
        <w:rPr>
          <w:lang w:val="ru-RU"/>
        </w:rPr>
        <w:t>.</w:t>
      </w:r>
    </w:p>
    <w:p w:rsidR="00841EE8" w:rsidRPr="00414E1E" w:rsidRDefault="00414E1E">
      <w:pPr>
        <w:pStyle w:val="1"/>
        <w:jc w:val="both"/>
        <w:rPr>
          <w:lang w:val="ru-RU"/>
        </w:rPr>
      </w:pPr>
      <w:bookmarkStart w:id="43" w:name="_ft31uf1jso9t" w:colFirst="0" w:colLast="0"/>
      <w:bookmarkEnd w:id="43"/>
      <w:r w:rsidRPr="00414E1E">
        <w:rPr>
          <w:lang w:val="ru-RU"/>
        </w:rPr>
        <w:t>Тип данных: исключение</w:t>
      </w:r>
    </w:p>
    <w:p w:rsidR="00841EE8" w:rsidRPr="00414E1E" w:rsidRDefault="00414E1E">
      <w:pPr>
        <w:jc w:val="both"/>
        <w:rPr>
          <w:lang w:val="ru-RU"/>
        </w:rPr>
      </w:pPr>
      <w:r>
        <w:t>Exceptions</w:t>
      </w:r>
      <w:r w:rsidRPr="00414E1E">
        <w:rPr>
          <w:lang w:val="ru-RU"/>
        </w:rPr>
        <w:t xml:space="preserve"> представляют собой еще один тип данных и предназначены для вывода сообщений об ошибках. </w:t>
      </w:r>
    </w:p>
    <w:p w:rsidR="00841EE8" w:rsidRDefault="00414E1E">
      <w:pPr>
        <w:jc w:val="both"/>
      </w:pPr>
      <w:r>
        <w:t>Пример:</w:t>
      </w:r>
    </w:p>
    <w:tbl>
      <w:tblPr>
        <w:tblStyle w:val="a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Traceback (most recent call last):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&lt;module&gt;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ZeroDivisionError: division by zero</w:t>
            </w:r>
          </w:p>
        </w:tc>
      </w:tr>
    </w:tbl>
    <w:p w:rsidR="00841EE8" w:rsidRDefault="00841EE8"/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В данном случае интерпретатор вывел информацию о наличии исключения (</w:t>
      </w:r>
      <w:r>
        <w:rPr>
          <w:b/>
        </w:rPr>
        <w:t>ZeroDivisionError</w:t>
      </w:r>
      <w:r w:rsidRPr="00414E1E">
        <w:rPr>
          <w:lang w:val="ru-RU"/>
        </w:rPr>
        <w:t>), связанного с делением на 0 (</w:t>
      </w:r>
      <w:r>
        <w:t>division</w:t>
      </w:r>
      <w:r w:rsidRPr="00414E1E">
        <w:rPr>
          <w:lang w:val="ru-RU"/>
        </w:rPr>
        <w:t xml:space="preserve"> </w:t>
      </w:r>
      <w:r>
        <w:t>by</w:t>
      </w:r>
      <w:r w:rsidRPr="00414E1E">
        <w:rPr>
          <w:lang w:val="ru-RU"/>
        </w:rPr>
        <w:t xml:space="preserve"> </w:t>
      </w:r>
      <w:r>
        <w:t>zero</w:t>
      </w:r>
      <w:r w:rsidRPr="00414E1E">
        <w:rPr>
          <w:lang w:val="ru-RU"/>
        </w:rPr>
        <w:t xml:space="preserve">). Это только один из типов исключений. В </w:t>
      </w:r>
      <w:r>
        <w:t>Python</w:t>
      </w:r>
      <w:r w:rsidRPr="00414E1E">
        <w:rPr>
          <w:lang w:val="ru-RU"/>
        </w:rPr>
        <w:t xml:space="preserve"> предусмотрены и другие, которые будут рассмотрены далее (как и механизмы обработки исключений).</w:t>
      </w:r>
    </w:p>
    <w:p w:rsidR="00841EE8" w:rsidRPr="00414E1E" w:rsidRDefault="00414E1E">
      <w:pPr>
        <w:pStyle w:val="1"/>
        <w:rPr>
          <w:lang w:val="ru-RU"/>
        </w:rPr>
      </w:pPr>
      <w:bookmarkStart w:id="44" w:name="_r57u3uv7acwz" w:colFirst="0" w:colLast="0"/>
      <w:bookmarkEnd w:id="44"/>
      <w:r w:rsidRPr="00414E1E">
        <w:rPr>
          <w:lang w:val="ru-RU"/>
        </w:rPr>
        <w:t xml:space="preserve">О цикле </w:t>
      </w:r>
      <w:r>
        <w:t>for</w:t>
      </w:r>
      <w:r w:rsidRPr="00414E1E">
        <w:rPr>
          <w:lang w:val="ru-RU"/>
        </w:rPr>
        <w:t xml:space="preserve"> </w:t>
      </w:r>
      <w:r>
        <w:t>in</w:t>
      </w:r>
      <w:r w:rsidRPr="00414E1E">
        <w:rPr>
          <w:lang w:val="ru-RU"/>
        </w:rPr>
        <w:t xml:space="preserve"> для обхода последовательностей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списки, кортежи, строки относятся к последовательностям. Для выполнения однотипных операций с каждым элементом последовательностей в </w:t>
      </w:r>
      <w:r>
        <w:t>Python</w:t>
      </w:r>
      <w:r w:rsidRPr="00414E1E">
        <w:rPr>
          <w:lang w:val="ru-RU"/>
        </w:rPr>
        <w:t xml:space="preserve"> применяются циклы </w:t>
      </w:r>
      <w:r>
        <w:rPr>
          <w:b/>
        </w:rPr>
        <w:t>for</w:t>
      </w:r>
      <w:r w:rsidRPr="00414E1E">
        <w:rPr>
          <w:lang w:val="ru-RU"/>
        </w:rPr>
        <w:t xml:space="preserve">. Данная функция отвечает за генерацию набора чисел в пределах указанного диапазона. </w:t>
      </w:r>
    </w:p>
    <w:p w:rsidR="00841EE8" w:rsidRDefault="00414E1E">
      <w:pPr>
        <w:jc w:val="both"/>
      </w:pPr>
      <w:r>
        <w:t>Общий синтаксис:</w:t>
      </w:r>
    </w:p>
    <w:tbl>
      <w:tblPr>
        <w:tblStyle w:val="a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 w:rsidRPr="00C759F3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Pr="00414E1E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[переменная-итератор]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[последовательность]:</w:t>
            </w:r>
            <w:r w:rsidRPr="00414E1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[действия, выполняемые для каждой переменной]</w:t>
            </w:r>
          </w:p>
        </w:tc>
      </w:tr>
    </w:tbl>
    <w:p w:rsidR="00841EE8" w:rsidRPr="00414E1E" w:rsidRDefault="00841EE8">
      <w:pPr>
        <w:jc w:val="both"/>
        <w:rPr>
          <w:lang w:val="ru-RU"/>
        </w:rPr>
      </w:pPr>
    </w:p>
    <w:p w:rsidR="00841EE8" w:rsidRDefault="00414E1E">
      <w:pPr>
        <w:jc w:val="both"/>
      </w:pPr>
      <w:r>
        <w:t>Пример:</w:t>
      </w:r>
    </w:p>
    <w:tbl>
      <w:tblPr>
        <w:tblStyle w:val="a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m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y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_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s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t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r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i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n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g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этом примере </w:t>
      </w:r>
      <w:r>
        <w:rPr>
          <w:b/>
        </w:rPr>
        <w:t>el</w:t>
      </w:r>
      <w:r w:rsidRPr="00414E1E">
        <w:rPr>
          <w:lang w:val="ru-RU"/>
        </w:rPr>
        <w:t xml:space="preserve"> — переменная-итератор, последовательно принимающая значения — элементы строки. 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lastRenderedPageBreak/>
        <w:t>Кортежи относятся к неизменяемым последовательностям, но допускают перебор элементов и выполнение операций с ними.</w:t>
      </w:r>
    </w:p>
    <w:p w:rsidR="00841EE8" w:rsidRDefault="00414E1E">
      <w:pPr>
        <w:jc w:val="both"/>
      </w:pPr>
      <w:r>
        <w:t>Пример:</w:t>
      </w:r>
    </w:p>
    <w:tbl>
      <w:tblPr>
        <w:tblStyle w:val="a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my_list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my_tuple: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my_list.append(el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print(my_list)</w:t>
            </w:r>
          </w:p>
        </w:tc>
      </w:tr>
    </w:tbl>
    <w:p w:rsidR="00841EE8" w:rsidRDefault="00414E1E">
      <w:pPr>
        <w:jc w:val="both"/>
      </w:pPr>
      <w:r>
        <w:br/>
        <w:t>Результат:</w:t>
      </w:r>
    </w:p>
    <w:tbl>
      <w:tblPr>
        <w:tblStyle w:val="a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Проверим работу цикла </w:t>
      </w:r>
      <w:r>
        <w:rPr>
          <w:b/>
        </w:rPr>
        <w:t>for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>на примере списка.</w:t>
      </w:r>
    </w:p>
    <w:p w:rsidR="00841EE8" w:rsidRDefault="00414E1E">
      <w:pPr>
        <w:jc w:val="both"/>
      </w:pPr>
      <w:r>
        <w:t>Пример:</w:t>
      </w:r>
    </w:p>
    <w:tbl>
      <w:tblPr>
        <w:tblStyle w:val="a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new_list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orig_list: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new_list.append(el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print(new_list)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[0.5, 1.0, 1.5, 2.0, 2.5]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И на примере множества:</w:t>
      </w:r>
    </w:p>
    <w:tbl>
      <w:tblPr>
        <w:tblStyle w:val="a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orig_set = 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new_set = set()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orig_set: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new_set.add(el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print(new_set)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{0.5, 1.0, 2.0, 2.5, 1.5}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Возможности цикла </w:t>
      </w:r>
      <w:r>
        <w:rPr>
          <w:b/>
        </w:rPr>
        <w:t>for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>применяются и к словарям:</w:t>
      </w:r>
    </w:p>
    <w:p w:rsidR="00841EE8" w:rsidRDefault="00414E1E">
      <w:pPr>
        <w:jc w:val="both"/>
      </w:pPr>
      <w:r>
        <w:t>Пример:</w:t>
      </w:r>
    </w:p>
    <w:tbl>
      <w:tblPr>
        <w:tblStyle w:val="a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'title'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'Samsung Galaxy'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'price'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'country'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'China'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'year'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'2016'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key, value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my_dict.items():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{key}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{value}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title - Samsung Galaxy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price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country - China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year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2016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pStyle w:val="1"/>
        <w:rPr>
          <w:lang w:val="ru-RU"/>
        </w:rPr>
      </w:pPr>
      <w:bookmarkStart w:id="45" w:name="_v4htlimm7qnv" w:colFirst="0" w:colLast="0"/>
      <w:bookmarkEnd w:id="45"/>
      <w:r w:rsidRPr="00414E1E">
        <w:rPr>
          <w:lang w:val="ru-RU"/>
        </w:rPr>
        <w:t>Понятие тернарного оператора</w:t>
      </w:r>
    </w:p>
    <w:p w:rsidR="00841EE8" w:rsidRPr="00414E1E" w:rsidRDefault="00414E1E">
      <w:pPr>
        <w:jc w:val="both"/>
        <w:rPr>
          <w:color w:val="666666"/>
          <w:lang w:val="ru-RU"/>
        </w:rPr>
      </w:pPr>
      <w:r w:rsidRPr="00414E1E">
        <w:rPr>
          <w:lang w:val="ru-RU"/>
        </w:rPr>
        <w:t xml:space="preserve">Понятие тернарного оператора в </w:t>
      </w:r>
      <w:r>
        <w:t>Python</w:t>
      </w:r>
      <w:r w:rsidRPr="00414E1E">
        <w:rPr>
          <w:lang w:val="ru-RU"/>
        </w:rPr>
        <w:t xml:space="preserve">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</w:p>
    <w:p w:rsidR="00841EE8" w:rsidRDefault="00414E1E">
      <w:pPr>
        <w:shd w:val="clear" w:color="auto" w:fill="FFFFFF"/>
        <w:spacing w:before="0" w:after="300"/>
        <w:jc w:val="both"/>
      </w:pPr>
      <w:r>
        <w:rPr>
          <w:color w:val="666666"/>
        </w:rPr>
        <w:t>Шаблон тернарного оператора:</w:t>
      </w:r>
    </w:p>
    <w:tbl>
      <w:tblPr>
        <w:tblStyle w:val="a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condition_if_true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condition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condition_if_false</w:t>
            </w:r>
          </w:p>
        </w:tc>
      </w:tr>
    </w:tbl>
    <w:p w:rsidR="00841EE8" w:rsidRDefault="00841EE8">
      <w:pPr>
        <w:jc w:val="both"/>
        <w:rPr>
          <w:color w:val="666666"/>
        </w:rPr>
      </w:pPr>
    </w:p>
    <w:p w:rsidR="00841EE8" w:rsidRDefault="00414E1E">
      <w:pPr>
        <w:jc w:val="both"/>
      </w:pPr>
      <w:r>
        <w:t>Пример:</w:t>
      </w:r>
    </w:p>
    <w:tbl>
      <w:tblPr>
        <w:tblStyle w:val="a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is_checked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mode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"checked"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is_checked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"not checked"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print(mode)</w:t>
            </w:r>
          </w:p>
        </w:tc>
      </w:tr>
    </w:tbl>
    <w:p w:rsidR="00841EE8" w:rsidRDefault="00841EE8">
      <w:pPr>
        <w:jc w:val="both"/>
        <w:rPr>
          <w:color w:val="666666"/>
        </w:rPr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checked</w:t>
            </w:r>
          </w:p>
        </w:tc>
      </w:tr>
    </w:tbl>
    <w:p w:rsidR="00841EE8" w:rsidRDefault="00841EE8">
      <w:pPr>
        <w:jc w:val="both"/>
        <w:rPr>
          <w:color w:val="666666"/>
        </w:rPr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lastRenderedPageBreak/>
        <w:t xml:space="preserve">Использование представленного подхода позволяет выполнить быструю проверку условия вместо использования нескольких ветвей с </w:t>
      </w:r>
      <w:r>
        <w:rPr>
          <w:b/>
        </w:rPr>
        <w:t>if</w:t>
      </w:r>
      <w:r w:rsidRPr="00414E1E">
        <w:rPr>
          <w:lang w:val="ru-RU"/>
        </w:rPr>
        <w:t xml:space="preserve">. Код получается более компактным и читабельным. 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Существует и другой вариант использования данного подхода (с кортежами):</w:t>
      </w:r>
    </w:p>
    <w:p w:rsidR="00841EE8" w:rsidRDefault="00414E1E">
      <w:pPr>
        <w:jc w:val="both"/>
      </w:pPr>
      <w:r>
        <w:t>Шаблон:</w:t>
      </w:r>
    </w:p>
    <w:tbl>
      <w:tblPr>
        <w:tblStyle w:val="a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(if_check_is_false, if_check_is_true)[param_to_check]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Пример:</w:t>
      </w:r>
    </w:p>
    <w:tbl>
      <w:tblPr>
        <w:tblStyle w:val="a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checked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personality =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"проверено"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"не проверено"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)[checked]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print(personality)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 проверено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Данный механизм в </w:t>
      </w:r>
      <w:r>
        <w:t>Python</w:t>
      </w:r>
      <w:r w:rsidRPr="00414E1E">
        <w:rPr>
          <w:lang w:val="ru-RU"/>
        </w:rPr>
        <w:t xml:space="preserve"> является работоспособным, поскольку значение </w:t>
      </w:r>
      <w:r>
        <w:rPr>
          <w:b/>
        </w:rPr>
        <w:t>True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 xml:space="preserve">соответствует единице, а </w:t>
      </w:r>
      <w:r>
        <w:rPr>
          <w:b/>
        </w:rPr>
        <w:t>False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 xml:space="preserve">— нулю. Кроме кортежей допускается использование списков. 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также предусмотрена возможность использования более лаконичной версии тернарного оператора.</w:t>
      </w:r>
    </w:p>
    <w:p w:rsidR="00841EE8" w:rsidRDefault="00414E1E">
      <w:pPr>
        <w:jc w:val="both"/>
      </w:pPr>
      <w:r>
        <w:t>Пример:</w:t>
      </w:r>
    </w:p>
    <w:tbl>
      <w:tblPr>
        <w:tblStyle w:val="a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Some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841EE8" w:rsidRDefault="00414E1E">
      <w:pPr>
        <w:jc w:val="both"/>
      </w:pPr>
      <w:r>
        <w:t>Пример:</w:t>
      </w:r>
    </w:p>
    <w:tbl>
      <w:tblPr>
        <w:tblStyle w:val="a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func_return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message = func_return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"Функция ничего не возвращает"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print(message)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Функция ничего не возвращает</w:t>
            </w:r>
          </w:p>
        </w:tc>
      </w:tr>
    </w:tbl>
    <w:p w:rsidR="00841EE8" w:rsidRDefault="00841EE8">
      <w:pPr>
        <w:pStyle w:val="1"/>
      </w:pPr>
      <w:bookmarkStart w:id="46" w:name="_m0bnklzcmert" w:colFirst="0" w:colLast="0"/>
      <w:bookmarkEnd w:id="46"/>
    </w:p>
    <w:p w:rsidR="00841EE8" w:rsidRDefault="00414E1E">
      <w:pPr>
        <w:pStyle w:val="1"/>
      </w:pPr>
      <w:bookmarkStart w:id="47" w:name="_yhudxu86tw2x" w:colFirst="0" w:colLast="0"/>
      <w:bookmarkEnd w:id="47"/>
      <w:r>
        <w:t>Оператор is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Данный оператор проверяет тождественность (идентичность) двух объектов в памяти. Возвращает значение </w:t>
      </w:r>
      <w:r>
        <w:rPr>
          <w:b/>
        </w:rPr>
        <w:t>True</w:t>
      </w:r>
      <w:r w:rsidRPr="00414E1E">
        <w:rPr>
          <w:b/>
          <w:lang w:val="ru-RU"/>
        </w:rPr>
        <w:t xml:space="preserve"> </w:t>
      </w:r>
      <w:r w:rsidRPr="00414E1E">
        <w:rPr>
          <w:lang w:val="ru-RU"/>
        </w:rPr>
        <w:t>(истина), если переменные ссылаются на один и тот же объект.</w:t>
      </w:r>
    </w:p>
    <w:p w:rsidR="00841EE8" w:rsidRDefault="00414E1E">
      <w:pPr>
        <w:jc w:val="both"/>
      </w:pPr>
      <w:r>
        <w:t>Пример:</w:t>
      </w:r>
    </w:p>
    <w:tbl>
      <w:tblPr>
        <w:tblStyle w:val="af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b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b: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"Переменные идентичны"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"Переменные не идентичны"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Переменные идентичны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Важная особенность использования оператора </w:t>
      </w:r>
      <w:r>
        <w:rPr>
          <w:b/>
        </w:rPr>
        <w:t>is</w:t>
      </w:r>
      <w:r w:rsidRPr="00414E1E">
        <w:rPr>
          <w:lang w:val="ru-RU"/>
        </w:rPr>
        <w:t xml:space="preserve"> заключается в том, что он не идентичен оператору </w:t>
      </w:r>
      <w:r w:rsidRPr="00414E1E">
        <w:rPr>
          <w:b/>
          <w:lang w:val="ru-RU"/>
        </w:rPr>
        <w:t>==</w:t>
      </w:r>
      <w:r w:rsidRPr="00414E1E">
        <w:rPr>
          <w:lang w:val="ru-RU"/>
        </w:rPr>
        <w:t>.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b/>
          <w:lang w:val="ru-RU"/>
        </w:rPr>
        <w:t>==</w:t>
      </w:r>
      <w:r w:rsidRPr="00414E1E">
        <w:rPr>
          <w:lang w:val="ru-RU"/>
        </w:rPr>
        <w:t xml:space="preserve"> — проверка равенства значений двух объектов.</w:t>
      </w:r>
    </w:p>
    <w:p w:rsidR="00841EE8" w:rsidRPr="00414E1E" w:rsidRDefault="00414E1E">
      <w:pPr>
        <w:jc w:val="both"/>
        <w:rPr>
          <w:lang w:val="ru-RU"/>
        </w:rPr>
      </w:pPr>
      <w:r>
        <w:rPr>
          <w:b/>
        </w:rPr>
        <w:t>is</w:t>
      </w:r>
      <w:r w:rsidRPr="00414E1E">
        <w:rPr>
          <w:lang w:val="ru-RU"/>
        </w:rPr>
        <w:t xml:space="preserve"> — проверка идентичности объектов, т. е., проверка того, что переменные указывают на один и тот же объект в памяти.</w:t>
      </w:r>
    </w:p>
    <w:p w:rsidR="00841EE8" w:rsidRDefault="00414E1E">
      <w:pPr>
        <w:jc w:val="both"/>
      </w:pPr>
      <w:r>
        <w:t>Пример:</w:t>
      </w:r>
    </w:p>
    <w:tbl>
      <w:tblPr>
        <w:tblStyle w:val="af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obj_1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obj_2 = obj_1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print(obj_1 == obj_2)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obj_2 = obj_1[:]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переменная obj_2 ссылается на копию obj_1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print(obj_1 == obj_2)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obj_2)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Для проверки соответствия объекта типу </w:t>
      </w:r>
      <w:r>
        <w:rPr>
          <w:b/>
        </w:rPr>
        <w:t>NoneType</w:t>
      </w:r>
      <w:r w:rsidRPr="00414E1E">
        <w:rPr>
          <w:lang w:val="ru-RU"/>
        </w:rPr>
        <w:t xml:space="preserve"> предпочтительно использование оператора </w:t>
      </w:r>
      <w:r>
        <w:rPr>
          <w:b/>
        </w:rPr>
        <w:t>is</w:t>
      </w:r>
      <w:r w:rsidRPr="00414E1E">
        <w:rPr>
          <w:lang w:val="ru-RU"/>
        </w:rPr>
        <w:t>.</w:t>
      </w:r>
    </w:p>
    <w:p w:rsidR="00841EE8" w:rsidRDefault="00414E1E">
      <w:pPr>
        <w:jc w:val="both"/>
      </w:pPr>
      <w:r>
        <w:t>Пример:</w:t>
      </w:r>
    </w:p>
    <w:tbl>
      <w:tblPr>
        <w:tblStyle w:val="af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obj_1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</w:pPr>
      <w:r>
        <w:t>Результат:</w:t>
      </w:r>
    </w:p>
    <w:tbl>
      <w:tblPr>
        <w:tblStyle w:val="af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841EE8" w:rsidRDefault="00841EE8">
      <w:pPr>
        <w:pStyle w:val="1"/>
      </w:pPr>
      <w:bookmarkStart w:id="48" w:name="_vbw3lo4f5qlo" w:colFirst="0" w:colLast="0"/>
      <w:bookmarkEnd w:id="48"/>
    </w:p>
    <w:p w:rsidR="00841EE8" w:rsidRDefault="00414E1E">
      <w:pPr>
        <w:pStyle w:val="1"/>
      </w:pPr>
      <w:bookmarkStart w:id="49" w:name="_4yrpat2c51wl" w:colFirst="0" w:colLast="0"/>
      <w:bookmarkEnd w:id="49"/>
      <w:r>
        <w:t>Десятка лучших трюков в Python</w:t>
      </w:r>
    </w:p>
    <w:p w:rsidR="00841EE8" w:rsidRPr="00414E1E" w:rsidRDefault="00414E1E">
      <w:pPr>
        <w:shd w:val="clear" w:color="auto" w:fill="FFFFFF"/>
        <w:spacing w:before="0" w:after="300"/>
        <w:jc w:val="both"/>
        <w:rPr>
          <w:lang w:val="ru-RU"/>
        </w:rPr>
      </w:pPr>
      <w:r w:rsidRPr="00414E1E">
        <w:rPr>
          <w:lang w:val="ru-RU"/>
        </w:rPr>
        <w:t>В завершение урока познакомимся с набором интересных приемов, которые пригодятся вам на практике.</w:t>
      </w:r>
    </w:p>
    <w:p w:rsidR="00841EE8" w:rsidRPr="00414E1E" w:rsidRDefault="00414E1E">
      <w:pPr>
        <w:pStyle w:val="2"/>
        <w:rPr>
          <w:lang w:val="ru-RU"/>
        </w:rPr>
      </w:pPr>
      <w:bookmarkStart w:id="50" w:name="_3tcled8eyy3n" w:colFirst="0" w:colLast="0"/>
      <w:bookmarkEnd w:id="50"/>
      <w:r w:rsidRPr="00414E1E">
        <w:rPr>
          <w:lang w:val="ru-RU"/>
        </w:rPr>
        <w:t>Объединение списков без цикла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>
        <w:rPr>
          <w:b/>
        </w:rPr>
        <w:t>sum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>.</w:t>
      </w:r>
    </w:p>
    <w:p w:rsidR="00841EE8" w:rsidRPr="00414E1E" w:rsidRDefault="00414E1E">
      <w:pPr>
        <w:jc w:val="both"/>
        <w:rPr>
          <w:rFonts w:ascii="Courier New" w:eastAsia="Courier New" w:hAnsi="Courier New" w:cs="Courier New"/>
          <w:lang w:val="ru-RU"/>
        </w:rPr>
      </w:pPr>
      <w:r w:rsidRPr="00414E1E">
        <w:rPr>
          <w:lang w:val="ru-RU"/>
        </w:rPr>
        <w:t>Пример:</w:t>
      </w:r>
    </w:p>
    <w:tbl>
      <w:tblPr>
        <w:tblStyle w:val="af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print(sum(my_list, []))</w:t>
            </w:r>
          </w:p>
        </w:tc>
      </w:tr>
    </w:tbl>
    <w:p w:rsidR="00841EE8" w:rsidRDefault="00841EE8">
      <w:pPr>
        <w:pStyle w:val="1"/>
        <w:rPr>
          <w:color w:val="363636"/>
          <w:sz w:val="24"/>
          <w:szCs w:val="24"/>
          <w:highlight w:val="white"/>
        </w:rPr>
      </w:pPr>
      <w:bookmarkStart w:id="51" w:name="_vpuixei8smku" w:colFirst="0" w:colLast="0"/>
      <w:bookmarkEnd w:id="51"/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pStyle w:val="2"/>
      </w:pPr>
      <w:bookmarkStart w:id="52" w:name="_vhucmx5gr8kn" w:colFirst="0" w:colLast="0"/>
      <w:bookmarkEnd w:id="52"/>
      <w:r>
        <w:t>Удаление дубликатов в списке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Это очень популярный трюк, предполагающий трансформацию списка во множество и обратно в список для удаления дублирующих элементов в списке.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print(list(set(my_list)))</w:t>
            </w:r>
          </w:p>
        </w:tc>
      </w:tr>
    </w:tbl>
    <w:p w:rsidR="00841EE8" w:rsidRDefault="00841EE8">
      <w:pPr>
        <w:pStyle w:val="1"/>
        <w:rPr>
          <w:color w:val="363636"/>
          <w:sz w:val="24"/>
          <w:szCs w:val="24"/>
          <w:highlight w:val="white"/>
        </w:rPr>
      </w:pPr>
      <w:bookmarkStart w:id="53" w:name="_vshne5j51iqo" w:colFirst="0" w:colLast="0"/>
      <w:bookmarkEnd w:id="53"/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pStyle w:val="2"/>
      </w:pPr>
      <w:bookmarkStart w:id="54" w:name="_i2g5f6brzad3" w:colFirst="0" w:colLast="0"/>
      <w:bookmarkEnd w:id="54"/>
      <w:r>
        <w:t>Обмен значениями через кортежи</w:t>
      </w:r>
    </w:p>
    <w:p w:rsidR="00841EE8" w:rsidRDefault="00414E1E">
      <w:pPr>
        <w:jc w:val="both"/>
      </w:pPr>
      <w:r w:rsidRPr="00414E1E">
        <w:rPr>
          <w:lang w:val="ru-RU"/>
        </w:rPr>
        <w:t xml:space="preserve">Позволяет выполнять обмен значения без создания дополнительной переменной. </w:t>
      </w:r>
      <w:r>
        <w:t>Трюк допустим для любого числа переменных.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var_1, var_2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print(var_1, var_2)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var_1, var_2 = var_2, var_1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print(var_1, var_2)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841EE8" w:rsidRPr="00414E1E" w:rsidRDefault="00414E1E">
      <w:pPr>
        <w:pStyle w:val="2"/>
        <w:rPr>
          <w:lang w:val="ru-RU"/>
        </w:rPr>
      </w:pPr>
      <w:bookmarkStart w:id="55" w:name="_a17ioigz6kd7" w:colFirst="0" w:colLast="0"/>
      <w:bookmarkEnd w:id="55"/>
      <w:r w:rsidRPr="00414E1E">
        <w:rPr>
          <w:lang w:val="ru-RU"/>
        </w:rPr>
        <w:lastRenderedPageBreak/>
        <w:t>Вывод значения несуществующего ключа в словаре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Если попытаться обратиться к несуществующему ключу словаря, возникнет исключение: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'k_4'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KeyError: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'k_4'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Во избежание такой ситуации можно воспользоваться методом </w:t>
      </w:r>
      <w:r>
        <w:rPr>
          <w:b/>
        </w:rPr>
        <w:t>get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>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print(my_dict.get(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'k_4'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pStyle w:val="2"/>
        <w:rPr>
          <w:lang w:val="ru-RU"/>
        </w:rPr>
      </w:pPr>
      <w:bookmarkStart w:id="56" w:name="_iekfu8hvkgtg" w:colFirst="0" w:colLast="0"/>
      <w:bookmarkEnd w:id="56"/>
      <w:r w:rsidRPr="00414E1E">
        <w:rPr>
          <w:lang w:val="ru-RU"/>
        </w:rPr>
        <w:t>Поиск самых часто встречающихся элементов списка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Искать самый часто встречающийся элемент можно используя встроенную функцию </w:t>
      </w:r>
      <w:r>
        <w:rPr>
          <w:b/>
        </w:rPr>
        <w:t>max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, которая ищет наибольшее значение не только для итерируемого объекта, но и для результатов применения к этому объекту функции. Можно преобразовать список во множество и применить метод </w:t>
      </w:r>
      <w:r>
        <w:rPr>
          <w:b/>
        </w:rPr>
        <w:t>count</w:t>
      </w:r>
      <w:r w:rsidRPr="00414E1E">
        <w:rPr>
          <w:lang w:val="ru-RU"/>
        </w:rPr>
        <w:t xml:space="preserve"> для определения количества вхождений элемента в итерируемый объект.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print(max(set(my_list), key=my_list.count))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pStyle w:val="2"/>
        <w:rPr>
          <w:lang w:val="ru-RU"/>
        </w:rPr>
      </w:pPr>
      <w:bookmarkStart w:id="57" w:name="_yatu3hki0r8t" w:colFirst="0" w:colLast="0"/>
      <w:bookmarkEnd w:id="57"/>
      <w:r w:rsidRPr="00414E1E">
        <w:rPr>
          <w:lang w:val="ru-RU"/>
        </w:rPr>
        <w:lastRenderedPageBreak/>
        <w:t>Распаковка последовательностей при неизвестном количестве элементов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В </w:t>
      </w:r>
      <w:r>
        <w:t>Python</w:t>
      </w:r>
      <w:r w:rsidRPr="00414E1E">
        <w:rPr>
          <w:lang w:val="ru-RU"/>
        </w:rPr>
        <w:t xml:space="preserve"> оператор </w:t>
      </w:r>
      <w:r w:rsidRPr="00414E1E">
        <w:rPr>
          <w:b/>
          <w:lang w:val="ru-RU"/>
        </w:rPr>
        <w:t>*</w:t>
      </w:r>
      <w:r w:rsidRPr="00414E1E">
        <w:rPr>
          <w:lang w:val="ru-RU"/>
        </w:rPr>
        <w:t xml:space="preserve"> соответствует операции распаковки последовательности. Переменная с этим параметром связывается с частью списка, содержащей все неприсвоенные элементы, соответствующие текущей позиции.</w:t>
      </w:r>
    </w:p>
    <w:p w:rsidR="00841EE8" w:rsidRPr="00414E1E" w:rsidRDefault="00841EE8">
      <w:pPr>
        <w:jc w:val="both"/>
        <w:rPr>
          <w:lang w:val="ru-RU"/>
        </w:rPr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*el_1, el_2, el_3 = my_list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print(el_1, el_2, el_3)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el_1, *el_2, el_3 = my_list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print(el_1, el_2, el_3)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el_1, el_2, *el_3 = my_list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print(el_1, el_2, el_3)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el_1, el_2, el_3, *el_4 = my_list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print(el_1, el_2, el_3, el_4)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el_1, el_2, el_3, el_4, *el_5 = my_list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print(el_1, el_2, el_3, el_4, el_5)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[]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pStyle w:val="2"/>
        <w:rPr>
          <w:lang w:val="ru-RU"/>
        </w:rPr>
      </w:pPr>
      <w:bookmarkStart w:id="58" w:name="_m5izp8mhuhz" w:colFirst="0" w:colLast="0"/>
      <w:bookmarkEnd w:id="58"/>
      <w:r w:rsidRPr="00414E1E">
        <w:rPr>
          <w:lang w:val="ru-RU"/>
        </w:rPr>
        <w:t xml:space="preserve">Вывод с помощью функции </w:t>
      </w:r>
      <w:r>
        <w:t>print</w:t>
      </w:r>
      <w:r w:rsidRPr="00414E1E">
        <w:rPr>
          <w:lang w:val="ru-RU"/>
        </w:rPr>
        <w:t>() без перевода строки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По умолчанию функция </w:t>
      </w:r>
      <w:r>
        <w:rPr>
          <w:b/>
        </w:rPr>
        <w:t>print</w:t>
      </w:r>
      <w:r w:rsidRPr="00414E1E">
        <w:rPr>
          <w:b/>
          <w:lang w:val="ru-RU"/>
        </w:rPr>
        <w:t>()</w:t>
      </w:r>
      <w:r w:rsidRPr="00414E1E">
        <w:rPr>
          <w:lang w:val="ru-RU"/>
        </w:rPr>
        <w:t xml:space="preserve"> добавляет символ перевода строки, который можно отменить, добавив в функцию параметр </w:t>
      </w:r>
      <w:r>
        <w:rPr>
          <w:b/>
        </w:rPr>
        <w:t>end</w:t>
      </w:r>
      <w:r w:rsidRPr="00414E1E">
        <w:rPr>
          <w:lang w:val="ru-RU"/>
        </w:rPr>
        <w:t xml:space="preserve"> со значением пустой строки.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"kada"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print(el, end=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abrakadabra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pStyle w:val="2"/>
      </w:pPr>
      <w:bookmarkStart w:id="59" w:name="_350iqa18iteo" w:colFirst="0" w:colLast="0"/>
      <w:bookmarkEnd w:id="59"/>
      <w:r>
        <w:t>Сортировка словаря по значениям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По умолчанию элементы словаря сортируются по наименованиям ключей. 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1991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1995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1983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print(sorted(my_dict))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jc w:val="both"/>
      </w:pP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>Но есть возможность реализации сортировки по значениям элементов.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1991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1995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1983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print(sorted(my_dict, key=my_dict.get))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841EE8" w:rsidRDefault="00841EE8">
      <w:pPr>
        <w:pStyle w:val="2"/>
      </w:pPr>
      <w:bookmarkStart w:id="60" w:name="_3cgja96vmmml" w:colFirst="0" w:colLast="0"/>
      <w:bookmarkEnd w:id="60"/>
    </w:p>
    <w:p w:rsidR="00841EE8" w:rsidRDefault="00414E1E">
      <w:pPr>
        <w:pStyle w:val="2"/>
      </w:pPr>
      <w:bookmarkStart w:id="61" w:name="_ebdsf1stx3n3" w:colFirst="0" w:colLast="0"/>
      <w:bookmarkEnd w:id="61"/>
      <w:r>
        <w:t>Нумерованные списки</w:t>
      </w:r>
    </w:p>
    <w:p w:rsidR="00841EE8" w:rsidRPr="00414E1E" w:rsidRDefault="00414E1E">
      <w:pPr>
        <w:jc w:val="both"/>
        <w:rPr>
          <w:lang w:val="ru-RU"/>
        </w:rPr>
      </w:pPr>
      <w:r w:rsidRPr="00414E1E">
        <w:rPr>
          <w:lang w:val="ru-RU"/>
        </w:rPr>
        <w:t xml:space="preserve">Для реализации нумерованного списка можно воспользоваться </w:t>
      </w:r>
      <w:del w:id="62" w:author="Павел Антонов" w:date="2020-07-06T16:30:00Z">
        <w:r w:rsidRPr="00414E1E">
          <w:rPr>
            <w:lang w:val="ru-RU"/>
          </w:rPr>
          <w:delText xml:space="preserve">нам </w:delText>
        </w:r>
      </w:del>
      <w:r w:rsidRPr="00414E1E">
        <w:rPr>
          <w:lang w:val="ru-RU"/>
        </w:rPr>
        <w:t xml:space="preserve">функцией </w:t>
      </w:r>
      <w:hyperlink r:id="rId9" w:anchor="enumerate">
        <w:r>
          <w:rPr>
            <w:b/>
            <w:color w:val="1155CC"/>
            <w:u w:val="single"/>
          </w:rPr>
          <w:t>enumerate</w:t>
        </w:r>
        <w:r w:rsidRPr="00414E1E">
          <w:rPr>
            <w:b/>
            <w:color w:val="1155CC"/>
            <w:u w:val="single"/>
            <w:lang w:val="ru-RU"/>
          </w:rPr>
          <w:t>()</w:t>
        </w:r>
      </w:hyperlink>
      <w:r w:rsidRPr="00414E1E">
        <w:rPr>
          <w:lang w:val="ru-RU"/>
        </w:rPr>
        <w:t>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ind,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enumerate([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'ноль'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'один'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'два'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'три'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print(ind, el)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ноль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один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два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три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ind,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enumerate([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'один'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'два'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'три'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print(ind, el)</w:t>
            </w:r>
          </w:p>
        </w:tc>
      </w:tr>
    </w:tbl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один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два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три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pStyle w:val="2"/>
      </w:pPr>
      <w:bookmarkStart w:id="63" w:name="_b6lecbky2exl" w:colFirst="0" w:colLast="0"/>
      <w:bookmarkEnd w:id="63"/>
      <w:r>
        <w:t>Транспонирование матрицы</w:t>
      </w:r>
    </w:p>
    <w:p w:rsidR="00841EE8" w:rsidRDefault="00414E1E">
      <w:pPr>
        <w:jc w:val="both"/>
      </w:pPr>
      <w:r w:rsidRPr="00414E1E">
        <w:rPr>
          <w:lang w:val="ru-RU"/>
        </w:rPr>
        <w:t xml:space="preserve">Под транспонированием понимается замена местами строк и столбцов матрицы (двумерного массива). </w:t>
      </w:r>
      <w:r>
        <w:t xml:space="preserve">Для этого можно воспользоваться функцией </w:t>
      </w:r>
      <w:hyperlink r:id="rId10" w:anchor="zip">
        <w:r>
          <w:rPr>
            <w:color w:val="1155CC"/>
            <w:u w:val="single"/>
          </w:rPr>
          <w:t>zip()</w:t>
        </w:r>
      </w:hyperlink>
      <w:r>
        <w:t>.</w:t>
      </w: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Пример:</w:t>
      </w:r>
    </w:p>
    <w:tbl>
      <w:tblPr>
        <w:tblStyle w:val="aff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old_list = 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'f'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new_list = zip(*old_list)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print(list(new_list))</w:t>
            </w:r>
          </w:p>
        </w:tc>
      </w:tr>
    </w:tbl>
    <w:p w:rsidR="00841EE8" w:rsidRDefault="00841EE8">
      <w:pPr>
        <w:jc w:val="both"/>
      </w:pPr>
    </w:p>
    <w:p w:rsidR="00841EE8" w:rsidRDefault="00414E1E">
      <w:pPr>
        <w:jc w:val="both"/>
        <w:rPr>
          <w:rFonts w:ascii="Courier New" w:eastAsia="Courier New" w:hAnsi="Courier New" w:cs="Courier New"/>
        </w:rPr>
      </w:pPr>
      <w:r>
        <w:t>Результат:</w:t>
      </w:r>
    </w:p>
    <w:tbl>
      <w:tblPr>
        <w:tblStyle w:val="aff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1EE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E8" w:rsidRDefault="00414E1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'f'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</w:t>
            </w:r>
          </w:p>
        </w:tc>
      </w:tr>
    </w:tbl>
    <w:p w:rsidR="00841EE8" w:rsidRDefault="00841EE8">
      <w:pPr>
        <w:pStyle w:val="1"/>
      </w:pPr>
      <w:bookmarkStart w:id="64" w:name="_x0teoiijkytx" w:colFirst="0" w:colLast="0"/>
      <w:bookmarkEnd w:id="64"/>
    </w:p>
    <w:p w:rsidR="00841EE8" w:rsidRDefault="00414E1E">
      <w:pPr>
        <w:pStyle w:val="1"/>
        <w:rPr>
          <w:color w:val="333333"/>
          <w:highlight w:val="white"/>
        </w:rPr>
      </w:pPr>
      <w:bookmarkStart w:id="65" w:name="_fv3bylrz63ae" w:colFirst="0" w:colLast="0"/>
      <w:bookmarkEnd w:id="65"/>
      <w:r>
        <w:t xml:space="preserve">Практическое задание 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>
        <w:rPr>
          <w:b/>
          <w:color w:val="333333"/>
          <w:highlight w:val="white"/>
        </w:rPr>
        <w:t>type</w:t>
      </w:r>
      <w:r w:rsidRPr="00414E1E">
        <w:rPr>
          <w:b/>
          <w:color w:val="333333"/>
          <w:highlight w:val="white"/>
          <w:lang w:val="ru-RU"/>
        </w:rPr>
        <w:t>()</w:t>
      </w:r>
      <w:r w:rsidRPr="00414E1E">
        <w:rPr>
          <w:color w:val="333333"/>
          <w:highlight w:val="white"/>
          <w:lang w:val="ru-RU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Для списка реализовать обмен значений соседних элементов, т.е</w:t>
      </w:r>
      <w:r>
        <w:rPr>
          <w:color w:val="333333"/>
          <w:highlight w:val="white"/>
          <w:lang w:val="ru-RU"/>
        </w:rPr>
        <w:t>. з</w:t>
      </w:r>
      <w:r w:rsidRPr="00414E1E">
        <w:rPr>
          <w:color w:val="333333"/>
          <w:highlight w:val="white"/>
          <w:lang w:val="ru-RU"/>
        </w:rPr>
        <w:t xml:space="preserve">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 </w:t>
      </w:r>
      <w:r>
        <w:rPr>
          <w:b/>
          <w:color w:val="333333"/>
          <w:highlight w:val="white"/>
        </w:rPr>
        <w:t>input</w:t>
      </w:r>
      <w:r w:rsidRPr="00414E1E">
        <w:rPr>
          <w:b/>
          <w:color w:val="333333"/>
          <w:highlight w:val="white"/>
          <w:lang w:val="ru-RU"/>
        </w:rPr>
        <w:t>()</w:t>
      </w:r>
      <w:r w:rsidRPr="00414E1E">
        <w:rPr>
          <w:color w:val="333333"/>
          <w:highlight w:val="white"/>
          <w:lang w:val="ru-RU"/>
        </w:rPr>
        <w:t>.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lastRenderedPageBreak/>
        <w:t xml:space="preserve">Пользователь вводит месяц в виде целого числа от 1 до 12. Сообщить к какому времени года относится месяц (зима, весна, лето, осень). Напишите решения через </w:t>
      </w:r>
      <w:r>
        <w:rPr>
          <w:color w:val="333333"/>
          <w:highlight w:val="white"/>
        </w:rPr>
        <w:t>list</w:t>
      </w:r>
      <w:r w:rsidRPr="00414E1E">
        <w:rPr>
          <w:color w:val="333333"/>
          <w:highlight w:val="white"/>
          <w:lang w:val="ru-RU"/>
        </w:rPr>
        <w:t xml:space="preserve"> и через </w:t>
      </w:r>
      <w:r>
        <w:rPr>
          <w:color w:val="333333"/>
          <w:highlight w:val="white"/>
        </w:rPr>
        <w:t>dict</w:t>
      </w:r>
      <w:r w:rsidRPr="00414E1E">
        <w:rPr>
          <w:color w:val="333333"/>
          <w:highlight w:val="white"/>
          <w:lang w:val="ru-RU"/>
        </w:rPr>
        <w:t xml:space="preserve">. 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Пользователь вводит строку из нескольких слов, разделённых пробелами. Вывести каждое слово с новой строки. Строки необходимо пронумеровать. Если </w:t>
      </w:r>
      <w:del w:id="66" w:author="Ivan Marzhanovskiy" w:date="2020-07-02T17:16:00Z">
        <w:r w:rsidRPr="00414E1E">
          <w:rPr>
            <w:color w:val="333333"/>
            <w:highlight w:val="white"/>
            <w:lang w:val="ru-RU"/>
          </w:rPr>
          <w:delText xml:space="preserve">в </w:delText>
        </w:r>
      </w:del>
      <w:r w:rsidRPr="00414E1E">
        <w:rPr>
          <w:color w:val="333333"/>
          <w:highlight w:val="white"/>
          <w:lang w:val="ru-RU"/>
        </w:rPr>
        <w:t xml:space="preserve">слово длинное, выводить только первые 10 букв в слове. 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Реализовать структуру </w:t>
      </w:r>
      <w:r w:rsidRPr="00414E1E">
        <w:rPr>
          <w:lang w:val="ru-RU"/>
        </w:rPr>
        <w:t>«</w:t>
      </w:r>
      <w:r w:rsidRPr="00414E1E">
        <w:rPr>
          <w:color w:val="333333"/>
          <w:highlight w:val="white"/>
          <w:lang w:val="ru-RU"/>
        </w:rPr>
        <w:t>Рейтинг</w:t>
      </w:r>
      <w:r w:rsidRPr="00414E1E">
        <w:rPr>
          <w:lang w:val="ru-RU"/>
        </w:rPr>
        <w:t>»</w:t>
      </w:r>
      <w:r w:rsidRPr="00414E1E">
        <w:rPr>
          <w:color w:val="333333"/>
          <w:highlight w:val="white"/>
          <w:lang w:val="ru-RU"/>
        </w:rPr>
        <w:t>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Подсказка. Например, набор натуральных чисел: 7, 5, 3, 3, 2. 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Пользователь ввел число 3. Результат: 7, 5, 3, 3, </w:t>
      </w:r>
      <w:r w:rsidRPr="00414E1E">
        <w:rPr>
          <w:color w:val="FF0000"/>
          <w:highlight w:val="white"/>
          <w:lang w:val="ru-RU"/>
        </w:rPr>
        <w:t>3</w:t>
      </w:r>
      <w:r w:rsidRPr="00414E1E">
        <w:rPr>
          <w:color w:val="333333"/>
          <w:highlight w:val="white"/>
          <w:lang w:val="ru-RU"/>
        </w:rPr>
        <w:t>, 2.</w:t>
      </w:r>
    </w:p>
    <w:p w:rsidR="00841EE8" w:rsidRDefault="00414E1E">
      <w:pPr>
        <w:spacing w:before="0" w:after="0"/>
        <w:ind w:left="720"/>
        <w:jc w:val="both"/>
        <w:rPr>
          <w:color w:val="333333"/>
          <w:highlight w:val="white"/>
        </w:rPr>
      </w:pPr>
      <w:r w:rsidRPr="00414E1E">
        <w:rPr>
          <w:color w:val="333333"/>
          <w:highlight w:val="white"/>
          <w:lang w:val="ru-RU"/>
        </w:rPr>
        <w:t xml:space="preserve">Пользователь ввел число 8. </w:t>
      </w:r>
      <w:r>
        <w:rPr>
          <w:color w:val="333333"/>
          <w:highlight w:val="white"/>
        </w:rPr>
        <w:t xml:space="preserve">Результат: </w:t>
      </w:r>
      <w:r>
        <w:rPr>
          <w:color w:val="FF0000"/>
          <w:highlight w:val="white"/>
        </w:rPr>
        <w:t>8</w:t>
      </w:r>
      <w:r>
        <w:rPr>
          <w:color w:val="333333"/>
          <w:highlight w:val="white"/>
        </w:rPr>
        <w:t>, 7, 5, 3, 3, 2.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Пользователь ввел число 1. Результат: 7, 5, 3, 3, 2, </w:t>
      </w:r>
      <w:r w:rsidRPr="00414E1E">
        <w:rPr>
          <w:color w:val="FF0000"/>
          <w:highlight w:val="white"/>
          <w:lang w:val="ru-RU"/>
        </w:rPr>
        <w:t>1</w:t>
      </w:r>
      <w:r w:rsidRPr="00414E1E">
        <w:rPr>
          <w:color w:val="333333"/>
          <w:highlight w:val="white"/>
          <w:lang w:val="ru-RU"/>
        </w:rPr>
        <w:t>.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Набор натуральных чисел можно задать непосредственно в коде, например, </w:t>
      </w:r>
      <w:r>
        <w:rPr>
          <w:color w:val="333333"/>
          <w:highlight w:val="white"/>
        </w:rPr>
        <w:t>my</w:t>
      </w:r>
      <w:r w:rsidRPr="00414E1E">
        <w:rPr>
          <w:color w:val="333333"/>
          <w:highlight w:val="white"/>
          <w:lang w:val="ru-RU"/>
        </w:rPr>
        <w:t>_</w:t>
      </w:r>
      <w:r>
        <w:rPr>
          <w:color w:val="333333"/>
          <w:highlight w:val="white"/>
        </w:rPr>
        <w:t>list</w:t>
      </w:r>
      <w:r w:rsidRPr="00414E1E">
        <w:rPr>
          <w:color w:val="333333"/>
          <w:highlight w:val="white"/>
          <w:lang w:val="ru-RU"/>
        </w:rPr>
        <w:t xml:space="preserve"> = [7, 5, 3, 3, 2].</w:t>
      </w:r>
    </w:p>
    <w:p w:rsidR="00841EE8" w:rsidRPr="00414E1E" w:rsidRDefault="00414E1E">
      <w:pPr>
        <w:numPr>
          <w:ilvl w:val="0"/>
          <w:numId w:val="5"/>
        </w:numPr>
        <w:spacing w:before="0" w:after="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*Реализовать структуру данных </w:t>
      </w:r>
      <w:r w:rsidRPr="00414E1E">
        <w:rPr>
          <w:lang w:val="ru-RU"/>
        </w:rPr>
        <w:t>«</w:t>
      </w:r>
      <w:r w:rsidRPr="00414E1E">
        <w:rPr>
          <w:color w:val="333333"/>
          <w:highlight w:val="white"/>
          <w:lang w:val="ru-RU"/>
        </w:rPr>
        <w:t>Товары</w:t>
      </w:r>
      <w:r w:rsidRPr="00414E1E">
        <w:rPr>
          <w:lang w:val="ru-RU"/>
        </w:rPr>
        <w:t>»</w:t>
      </w:r>
      <w:r w:rsidRPr="00414E1E">
        <w:rPr>
          <w:color w:val="333333"/>
          <w:highlight w:val="white"/>
          <w:lang w:val="ru-RU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RPr="00414E1E">
        <w:rPr>
          <w:lang w:val="ru-RU"/>
        </w:rPr>
        <w:t>—</w:t>
      </w:r>
      <w:r w:rsidRPr="00414E1E">
        <w:rPr>
          <w:color w:val="333333"/>
          <w:highlight w:val="white"/>
          <w:lang w:val="ru-RU"/>
        </w:rPr>
        <w:t xml:space="preserve"> номер товара и словарь с параметрами (характеристиками товара: название, цена, количество, единица измерения). Структуру нужно сформировать программно, т.е. запрашивать все данные у пользователя.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Пример готовой структуры: 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[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(1, {“название”: “компьютер”, “цена”: 20000, “количество”: 5, “</w:t>
      </w:r>
      <w:r>
        <w:rPr>
          <w:color w:val="333333"/>
          <w:highlight w:val="white"/>
        </w:rPr>
        <w:t>e</w:t>
      </w:r>
      <w:r w:rsidRPr="00414E1E">
        <w:rPr>
          <w:color w:val="333333"/>
          <w:highlight w:val="white"/>
          <w:lang w:val="ru-RU"/>
        </w:rPr>
        <w:t>д”: “шт.”}),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(2, {“название”: “принтер”, “цена”: 6000, “количество”: 2, “</w:t>
      </w:r>
      <w:r>
        <w:rPr>
          <w:color w:val="333333"/>
          <w:highlight w:val="white"/>
        </w:rPr>
        <w:t>e</w:t>
      </w:r>
      <w:r w:rsidRPr="00414E1E">
        <w:rPr>
          <w:color w:val="333333"/>
          <w:highlight w:val="white"/>
          <w:lang w:val="ru-RU"/>
        </w:rPr>
        <w:t xml:space="preserve">д”: “шт.”}), 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(3, {“название”: “сканер”, “цена”: 2000, “количество”: 7, “</w:t>
      </w:r>
      <w:r>
        <w:rPr>
          <w:color w:val="333333"/>
          <w:highlight w:val="white"/>
        </w:rPr>
        <w:t>e</w:t>
      </w:r>
      <w:r w:rsidRPr="00414E1E">
        <w:rPr>
          <w:color w:val="333333"/>
          <w:highlight w:val="white"/>
          <w:lang w:val="ru-RU"/>
        </w:rPr>
        <w:t>д”: “шт.”})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]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Необходимо собрать аналитику о товарах. Реализовать словарь, в котором каждый ключ </w:t>
      </w:r>
      <w:r w:rsidRPr="00414E1E">
        <w:rPr>
          <w:lang w:val="ru-RU"/>
        </w:rPr>
        <w:t>—</w:t>
      </w:r>
      <w:r w:rsidRPr="00414E1E">
        <w:rPr>
          <w:color w:val="333333"/>
          <w:highlight w:val="white"/>
          <w:lang w:val="ru-RU"/>
        </w:rPr>
        <w:t xml:space="preserve"> характеристика товара, например название, а значение </w:t>
      </w:r>
      <w:r w:rsidRPr="00414E1E">
        <w:rPr>
          <w:lang w:val="ru-RU"/>
        </w:rPr>
        <w:t>—</w:t>
      </w:r>
      <w:r w:rsidRPr="00414E1E">
        <w:rPr>
          <w:color w:val="333333"/>
          <w:highlight w:val="white"/>
          <w:lang w:val="ru-RU"/>
        </w:rPr>
        <w:t xml:space="preserve"> список значений-характеристик, например список названий товаров.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Пример: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{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“название”: [“компьютер”, “принтер”, “сканер”],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“цена”: [20000, 6000, 2000],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“количество”: [5, 2, 7],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 xml:space="preserve">    “ед”: [“шт.”]</w:t>
      </w:r>
    </w:p>
    <w:p w:rsidR="00841EE8" w:rsidRPr="00414E1E" w:rsidRDefault="00414E1E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414E1E">
        <w:rPr>
          <w:color w:val="333333"/>
          <w:highlight w:val="white"/>
          <w:lang w:val="ru-RU"/>
        </w:rPr>
        <w:t>}</w:t>
      </w:r>
    </w:p>
    <w:p w:rsidR="00841EE8" w:rsidRPr="00414E1E" w:rsidRDefault="00841EE8">
      <w:pPr>
        <w:spacing w:before="0" w:after="0"/>
        <w:jc w:val="both"/>
        <w:rPr>
          <w:color w:val="333333"/>
          <w:highlight w:val="white"/>
          <w:lang w:val="ru-RU"/>
        </w:rPr>
      </w:pPr>
    </w:p>
    <w:p w:rsidR="00841EE8" w:rsidRPr="00414E1E" w:rsidRDefault="00414E1E">
      <w:pPr>
        <w:pStyle w:val="1"/>
        <w:rPr>
          <w:lang w:val="ru-RU"/>
        </w:rPr>
      </w:pPr>
      <w:bookmarkStart w:id="67" w:name="_vqapgkhnyfqp" w:colFirst="0" w:colLast="0"/>
      <w:bookmarkEnd w:id="67"/>
      <w:r w:rsidRPr="00414E1E">
        <w:rPr>
          <w:lang w:val="ru-RU"/>
        </w:rPr>
        <w:t>Дополнительные материалы</w:t>
      </w:r>
    </w:p>
    <w:p w:rsidR="00841EE8" w:rsidRDefault="00C759F3">
      <w:pPr>
        <w:numPr>
          <w:ilvl w:val="0"/>
          <w:numId w:val="6"/>
        </w:numPr>
        <w:spacing w:after="0"/>
        <w:jc w:val="both"/>
      </w:pPr>
      <w:hyperlink r:id="rId11">
        <w:r w:rsidR="00414E1E">
          <w:rPr>
            <w:color w:val="1155CC"/>
            <w:u w:val="single"/>
          </w:rPr>
          <w:t>Числа: целые, вещественные, комплексные</w:t>
        </w:r>
      </w:hyperlink>
      <w:r w:rsidR="00414E1E">
        <w:t>.</w:t>
      </w:r>
    </w:p>
    <w:p w:rsidR="00841EE8" w:rsidRDefault="00C759F3">
      <w:pPr>
        <w:numPr>
          <w:ilvl w:val="0"/>
          <w:numId w:val="6"/>
        </w:numPr>
        <w:spacing w:before="0" w:after="0"/>
        <w:jc w:val="both"/>
      </w:pPr>
      <w:hyperlink r:id="rId12">
        <w:r w:rsidR="00414E1E">
          <w:rPr>
            <w:color w:val="1155CC"/>
            <w:u w:val="single"/>
          </w:rPr>
          <w:t>Переменные и типы данных</w:t>
        </w:r>
      </w:hyperlink>
      <w:r w:rsidR="00414E1E">
        <w:t>.</w:t>
      </w:r>
    </w:p>
    <w:p w:rsidR="00841EE8" w:rsidRDefault="00C759F3">
      <w:pPr>
        <w:numPr>
          <w:ilvl w:val="0"/>
          <w:numId w:val="6"/>
        </w:numPr>
        <w:spacing w:before="0" w:after="120"/>
        <w:jc w:val="both"/>
      </w:pPr>
      <w:hyperlink r:id="rId13">
        <w:r w:rsidR="00414E1E">
          <w:rPr>
            <w:color w:val="1155CC"/>
            <w:u w:val="single"/>
          </w:rPr>
          <w:t>Типы данных в Python 3</w:t>
        </w:r>
      </w:hyperlink>
      <w:r w:rsidR="00414E1E">
        <w:t>.</w:t>
      </w:r>
    </w:p>
    <w:p w:rsidR="00841EE8" w:rsidRDefault="00414E1E">
      <w:pPr>
        <w:pStyle w:val="1"/>
      </w:pPr>
      <w:bookmarkStart w:id="68" w:name="_tnflastqfeho" w:colFirst="0" w:colLast="0"/>
      <w:bookmarkEnd w:id="68"/>
      <w:r>
        <w:t>Используемая литература</w:t>
      </w:r>
    </w:p>
    <w:p w:rsidR="00841EE8" w:rsidRPr="00414E1E" w:rsidRDefault="00414E1E">
      <w:pPr>
        <w:rPr>
          <w:color w:val="252525"/>
          <w:lang w:val="ru-RU"/>
        </w:rPr>
      </w:pPr>
      <w:r w:rsidRPr="00414E1E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841EE8" w:rsidRPr="00414E1E" w:rsidRDefault="00C759F3">
      <w:pPr>
        <w:numPr>
          <w:ilvl w:val="0"/>
          <w:numId w:val="4"/>
        </w:numPr>
        <w:spacing w:after="0"/>
        <w:rPr>
          <w:lang w:val="ru-RU"/>
        </w:rPr>
      </w:pPr>
      <w:hyperlink r:id="rId14">
        <w:r w:rsidR="00414E1E" w:rsidRPr="00414E1E">
          <w:rPr>
            <w:color w:val="1155CC"/>
            <w:u w:val="single"/>
            <w:lang w:val="ru-RU"/>
          </w:rPr>
          <w:t xml:space="preserve">Язык программирования </w:t>
        </w:r>
        <w:r w:rsidR="00414E1E">
          <w:rPr>
            <w:color w:val="1155CC"/>
            <w:u w:val="single"/>
          </w:rPr>
          <w:t>Python</w:t>
        </w:r>
        <w:r w:rsidR="00414E1E" w:rsidRPr="00414E1E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414E1E" w:rsidRPr="00414E1E">
        <w:rPr>
          <w:lang w:val="ru-RU"/>
        </w:rPr>
        <w:t>.</w:t>
      </w:r>
    </w:p>
    <w:p w:rsidR="00841EE8" w:rsidRDefault="00C759F3">
      <w:pPr>
        <w:numPr>
          <w:ilvl w:val="0"/>
          <w:numId w:val="4"/>
        </w:numPr>
        <w:spacing w:before="0" w:after="0"/>
      </w:pPr>
      <w:hyperlink r:id="rId15">
        <w:r w:rsidR="00414E1E">
          <w:rPr>
            <w:color w:val="1155CC"/>
            <w:u w:val="single"/>
          </w:rPr>
          <w:t>Программирование в Python</w:t>
        </w:r>
      </w:hyperlink>
      <w:r w:rsidR="00414E1E">
        <w:t>.</w:t>
      </w:r>
    </w:p>
    <w:p w:rsidR="00841EE8" w:rsidRDefault="00C759F3">
      <w:pPr>
        <w:numPr>
          <w:ilvl w:val="0"/>
          <w:numId w:val="4"/>
        </w:numPr>
        <w:spacing w:before="0" w:after="0"/>
        <w:jc w:val="both"/>
      </w:pPr>
      <w:hyperlink r:id="rId16">
        <w:r w:rsidR="00414E1E">
          <w:rPr>
            <w:color w:val="1155CC"/>
            <w:u w:val="single"/>
          </w:rPr>
          <w:t>Учим Python качественно (habr)</w:t>
        </w:r>
      </w:hyperlink>
      <w:r w:rsidR="00414E1E">
        <w:t>.</w:t>
      </w:r>
    </w:p>
    <w:p w:rsidR="00841EE8" w:rsidRDefault="00C759F3">
      <w:pPr>
        <w:numPr>
          <w:ilvl w:val="0"/>
          <w:numId w:val="4"/>
        </w:numPr>
        <w:spacing w:before="0" w:after="0"/>
        <w:jc w:val="both"/>
      </w:pPr>
      <w:hyperlink r:id="rId17">
        <w:r w:rsidR="00414E1E">
          <w:rPr>
            <w:color w:val="1155CC"/>
            <w:u w:val="single"/>
          </w:rPr>
          <w:t>Самоучитель по Python</w:t>
        </w:r>
      </w:hyperlink>
      <w:r w:rsidR="00414E1E">
        <w:t>.</w:t>
      </w:r>
    </w:p>
    <w:p w:rsidR="00841EE8" w:rsidRPr="00414E1E" w:rsidRDefault="00C759F3">
      <w:pPr>
        <w:numPr>
          <w:ilvl w:val="0"/>
          <w:numId w:val="4"/>
        </w:numPr>
        <w:spacing w:before="0" w:after="120"/>
        <w:jc w:val="both"/>
        <w:rPr>
          <w:lang w:val="ru-RU"/>
        </w:rPr>
      </w:pPr>
      <w:hyperlink r:id="rId18">
        <w:r w:rsidR="00414E1E" w:rsidRPr="00414E1E">
          <w:rPr>
            <w:color w:val="1155CC"/>
            <w:u w:val="single"/>
            <w:lang w:val="ru-RU"/>
          </w:rPr>
          <w:t xml:space="preserve">Лутц М. Изучаем </w:t>
        </w:r>
        <w:r w:rsidR="00414E1E">
          <w:rPr>
            <w:color w:val="1155CC"/>
            <w:u w:val="single"/>
          </w:rPr>
          <w:t>Python</w:t>
        </w:r>
        <w:r w:rsidR="00414E1E" w:rsidRPr="00414E1E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414E1E" w:rsidRPr="00414E1E">
        <w:rPr>
          <w:lang w:val="ru-RU"/>
        </w:rPr>
        <w:t>.</w:t>
      </w:r>
    </w:p>
    <w:p w:rsidR="00841EE8" w:rsidRPr="00414E1E" w:rsidRDefault="00841EE8">
      <w:pPr>
        <w:jc w:val="both"/>
        <w:rPr>
          <w:lang w:val="ru-RU"/>
        </w:rPr>
      </w:pPr>
    </w:p>
    <w:sectPr w:rsidR="00841EE8" w:rsidRPr="00414E1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92" w:rsidRDefault="00414E1E">
      <w:pPr>
        <w:spacing w:before="0" w:after="0" w:line="240" w:lineRule="auto"/>
      </w:pPr>
      <w:r>
        <w:separator/>
      </w:r>
    </w:p>
  </w:endnote>
  <w:endnote w:type="continuationSeparator" w:id="0">
    <w:p w:rsidR="00285592" w:rsidRDefault="00414E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E8" w:rsidRDefault="00841EE8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841EE8" w:rsidRDefault="00414E1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C759F3">
      <w:rPr>
        <w:noProof/>
        <w:color w:val="ABB1B9"/>
        <w:sz w:val="16"/>
        <w:szCs w:val="16"/>
      </w:rPr>
      <w:t>34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E8" w:rsidRDefault="00414E1E">
    <w:pPr>
      <w:spacing w:before="0" w:after="0"/>
    </w:pP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92" w:rsidRDefault="00414E1E">
      <w:pPr>
        <w:spacing w:before="0" w:after="0" w:line="240" w:lineRule="auto"/>
      </w:pPr>
      <w:r>
        <w:separator/>
      </w:r>
    </w:p>
  </w:footnote>
  <w:footnote w:type="continuationSeparator" w:id="0">
    <w:p w:rsidR="00285592" w:rsidRDefault="00414E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E8" w:rsidRDefault="00841EE8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69" w:name="_3whwml4" w:colFirst="0" w:colLast="0"/>
  <w:bookmarkEnd w:id="69"/>
  <w:p w:rsidR="00841EE8" w:rsidRDefault="00414E1E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41EE8" w:rsidRDefault="00841EE8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41EE8" w:rsidRDefault="00C759F3" w:rsidP="00C759F3">
    <w:pPr>
      <w:pStyle w:val="a4"/>
    </w:pPr>
    <w:bookmarkStart w:id="70" w:name="_orj5s0e9hq2g" w:colFirst="0" w:colLast="0"/>
    <w:bookmarkEnd w:id="70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4A1E"/>
    <w:multiLevelType w:val="multilevel"/>
    <w:tmpl w:val="41C6D9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BD3AF9"/>
    <w:multiLevelType w:val="multilevel"/>
    <w:tmpl w:val="674C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9109E4"/>
    <w:multiLevelType w:val="multilevel"/>
    <w:tmpl w:val="30049A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C41D18"/>
    <w:multiLevelType w:val="multilevel"/>
    <w:tmpl w:val="C2467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12C1906"/>
    <w:multiLevelType w:val="multilevel"/>
    <w:tmpl w:val="4AF407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E6A5B9B"/>
    <w:multiLevelType w:val="multilevel"/>
    <w:tmpl w:val="3CD647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E8"/>
    <w:rsid w:val="00285592"/>
    <w:rsid w:val="00414E1E"/>
    <w:rsid w:val="00841EE8"/>
    <w:rsid w:val="00C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C354713-132A-4127-BC68-F128DE6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a">
    <w:name w:val="annotation text"/>
    <w:basedOn w:val="a"/>
    <w:link w:val="affffffffffb"/>
    <w:uiPriority w:val="99"/>
    <w:semiHidden/>
    <w:unhideWhenUsed/>
    <w:pPr>
      <w:spacing w:line="240" w:lineRule="auto"/>
    </w:pPr>
  </w:style>
  <w:style w:type="character" w:customStyle="1" w:styleId="affffffffffb">
    <w:name w:val="Текст примечания Знак"/>
    <w:basedOn w:val="a0"/>
    <w:link w:val="affffffffffa"/>
    <w:uiPriority w:val="99"/>
    <w:semiHidden/>
  </w:style>
  <w:style w:type="character" w:styleId="afffffffff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fffffffd">
    <w:name w:val="Balloon Text"/>
    <w:basedOn w:val="a"/>
    <w:link w:val="affffffffffe"/>
    <w:uiPriority w:val="99"/>
    <w:semiHidden/>
    <w:unhideWhenUsed/>
    <w:rsid w:val="00414E1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ffffffe">
    <w:name w:val="Текст выноски Знак"/>
    <w:basedOn w:val="a0"/>
    <w:link w:val="affffffffffd"/>
    <w:uiPriority w:val="99"/>
    <w:semiHidden/>
    <w:rsid w:val="00414E1E"/>
    <w:rPr>
      <w:rFonts w:ascii="Segoe UI" w:hAnsi="Segoe UI" w:cs="Segoe UI"/>
      <w:sz w:val="18"/>
      <w:szCs w:val="18"/>
    </w:rPr>
  </w:style>
  <w:style w:type="paragraph" w:styleId="afffffffffff">
    <w:name w:val="header"/>
    <w:basedOn w:val="a"/>
    <w:link w:val="afffffffffff0"/>
    <w:uiPriority w:val="99"/>
    <w:unhideWhenUsed/>
    <w:rsid w:val="00414E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ffffff0">
    <w:name w:val="Верхний колонтитул Знак"/>
    <w:basedOn w:val="a0"/>
    <w:link w:val="afffffffffff"/>
    <w:uiPriority w:val="99"/>
    <w:rsid w:val="00414E1E"/>
  </w:style>
  <w:style w:type="paragraph" w:styleId="afffffffffff1">
    <w:name w:val="footer"/>
    <w:basedOn w:val="a"/>
    <w:link w:val="afffffffffff2"/>
    <w:uiPriority w:val="99"/>
    <w:unhideWhenUsed/>
    <w:rsid w:val="00414E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ffffff2">
    <w:name w:val="Нижний колонтитул Знак"/>
    <w:basedOn w:val="a0"/>
    <w:link w:val="afffffffffff1"/>
    <w:uiPriority w:val="99"/>
    <w:rsid w:val="0041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troki-funkcii-i-metody-strok.html" TargetMode="External"/><Relationship Id="rId13" Type="http://schemas.openxmlformats.org/officeDocument/2006/relationships/hyperlink" Target="https://www.8host.com/blog/tipy-dannyx-v-python-3/" TargetMode="External"/><Relationship Id="rId18" Type="http://schemas.openxmlformats.org/officeDocument/2006/relationships/hyperlink" Target="http://www.proklondike.com/books/python/lutz_python_2011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utorial/2.2.php" TargetMode="External"/><Relationship Id="rId17" Type="http://schemas.openxmlformats.org/officeDocument/2006/relationships/hyperlink" Target="http://pythonworld.ru/samouchitel-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15030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world.ru/tipy-dannyx-v-python/chisla-int-float-compl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thon-script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pythonworld.ru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94BF-6969-4623-B047-94F4CB9B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5060</Words>
  <Characters>28844</Characters>
  <Application>Microsoft Office Word</Application>
  <DocSecurity>0</DocSecurity>
  <Lines>240</Lines>
  <Paragraphs>67</Paragraphs>
  <ScaleCrop>false</ScaleCrop>
  <Company/>
  <LinksUpToDate>false</LinksUpToDate>
  <CharactersWithSpaces>33837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2022-10-28T12:51:00Z</dcterms:created>
  <dcterms:modified xsi:type="dcterms:W3CDTF">2022-11-01T08:23:00Z</dcterms:modified>
</cp:coreProperties>
</file>